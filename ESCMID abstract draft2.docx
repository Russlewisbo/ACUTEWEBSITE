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5EFD7" w14:textId="27ED0E1B" w:rsidR="00EA4E24" w:rsidRPr="003F2548" w:rsidRDefault="00EA4E24">
      <w:pPr>
        <w:rPr>
          <w:rFonts w:ascii="Helvetica" w:hAnsi="Helvetica"/>
          <w:sz w:val="22"/>
          <w:szCs w:val="22"/>
        </w:rPr>
      </w:pPr>
    </w:p>
    <w:p w14:paraId="4C42E684" w14:textId="3D924572" w:rsidR="00EA4E24" w:rsidRPr="003F2548" w:rsidRDefault="00EA4E24">
      <w:pPr>
        <w:rPr>
          <w:rFonts w:ascii="Helvetica" w:hAnsi="Helvetica"/>
          <w:sz w:val="22"/>
          <w:szCs w:val="22"/>
        </w:rPr>
      </w:pPr>
    </w:p>
    <w:p w14:paraId="37D77CAA" w14:textId="01A21B43" w:rsidR="00EA4E24" w:rsidRPr="003F2548" w:rsidRDefault="00EA4E24" w:rsidP="00EA4E24">
      <w:pPr>
        <w:rPr>
          <w:ins w:id="0" w:author="Russell E Lewis" w:date="2022-11-28T10:39:00Z"/>
          <w:rFonts w:ascii="Helvetica" w:hAnsi="Helvetica"/>
          <w:b/>
          <w:bCs/>
          <w:sz w:val="22"/>
          <w:szCs w:val="22"/>
          <w:lang w:val="en-US"/>
        </w:rPr>
      </w:pPr>
      <w:ins w:id="1" w:author="Russell E Lewis" w:date="2022-11-28T10:35:00Z">
        <w:r w:rsidRPr="003F2548">
          <w:rPr>
            <w:rFonts w:ascii="Helvetica" w:hAnsi="Helvetica"/>
            <w:b/>
            <w:bCs/>
            <w:sz w:val="22"/>
            <w:szCs w:val="22"/>
            <w:lang w:val="en-US"/>
            <w:rPrChange w:id="2" w:author="Russell E Lewis" w:date="2022-11-28T10:39:00Z">
              <w:rPr>
                <w:lang w:val="en-US"/>
              </w:rPr>
            </w:rPrChange>
          </w:rPr>
          <w:t xml:space="preserve">Pharmacodynamics of </w:t>
        </w:r>
      </w:ins>
      <w:ins w:id="3" w:author="Russell E Lewis" w:date="2022-11-28T10:36:00Z">
        <w:r w:rsidRPr="003F2548">
          <w:rPr>
            <w:rFonts w:ascii="Helvetica" w:hAnsi="Helvetica"/>
            <w:b/>
            <w:bCs/>
            <w:sz w:val="22"/>
            <w:szCs w:val="22"/>
            <w:lang w:val="en-US"/>
            <w:rPrChange w:id="4" w:author="Russell E Lewis" w:date="2022-11-28T10:39:00Z">
              <w:rPr>
                <w:lang w:val="en-US"/>
              </w:rPr>
            </w:rPrChange>
          </w:rPr>
          <w:t>c</w:t>
        </w:r>
      </w:ins>
      <w:ins w:id="5" w:author="Russell E Lewis" w:date="2022-11-28T10:35:00Z">
        <w:r w:rsidRPr="003F2548">
          <w:rPr>
            <w:rFonts w:ascii="Helvetica" w:hAnsi="Helvetica"/>
            <w:b/>
            <w:bCs/>
            <w:sz w:val="22"/>
            <w:szCs w:val="22"/>
            <w:lang w:val="en-US"/>
            <w:rPrChange w:id="6" w:author="Russell E Lewis" w:date="2022-11-28T10:39:00Z">
              <w:rPr>
                <w:lang w:val="en-US"/>
              </w:rPr>
            </w:rPrChange>
          </w:rPr>
          <w:t>eftazidime-avibactam monotherapy and combination regimens</w:t>
        </w:r>
      </w:ins>
      <w:ins w:id="7" w:author="Russell E Lewis" w:date="2022-11-28T10:34:00Z">
        <w:r w:rsidRPr="003F2548">
          <w:rPr>
            <w:rFonts w:ascii="Helvetica" w:hAnsi="Helvetica"/>
            <w:b/>
            <w:bCs/>
            <w:sz w:val="22"/>
            <w:szCs w:val="22"/>
            <w:lang w:val="en-US"/>
            <w:rPrChange w:id="8" w:author="Russell E Lewis" w:date="2022-11-28T10:39:00Z">
              <w:rPr>
                <w:lang w:val="en-US"/>
              </w:rPr>
            </w:rPrChange>
          </w:rPr>
          <w:t xml:space="preserve"> </w:t>
        </w:r>
      </w:ins>
      <w:ins w:id="9" w:author="Russell E Lewis" w:date="2022-11-28T10:36:00Z">
        <w:r w:rsidRPr="003F2548">
          <w:rPr>
            <w:rFonts w:ascii="Helvetica" w:hAnsi="Helvetica"/>
            <w:b/>
            <w:bCs/>
            <w:sz w:val="22"/>
            <w:szCs w:val="22"/>
            <w:lang w:val="en-US"/>
            <w:rPrChange w:id="10" w:author="Russell E Lewis" w:date="2022-11-28T10:39:00Z">
              <w:rPr>
                <w:lang w:val="en-US"/>
              </w:rPr>
            </w:rPrChange>
          </w:rPr>
          <w:t xml:space="preserve">against carbapenemase-producing </w:t>
        </w:r>
        <w:r w:rsidRPr="003F2548">
          <w:rPr>
            <w:rFonts w:ascii="Helvetica" w:hAnsi="Helvetica"/>
            <w:b/>
            <w:bCs/>
            <w:i/>
            <w:iCs/>
            <w:sz w:val="22"/>
            <w:szCs w:val="22"/>
            <w:lang w:val="en-US"/>
            <w:rPrChange w:id="11" w:author="Russell E Lewis" w:date="2022-11-28T10:39:00Z">
              <w:rPr>
                <w:lang w:val="en-US"/>
              </w:rPr>
            </w:rPrChange>
          </w:rPr>
          <w:t>Klebsiella pneumoniae</w:t>
        </w:r>
        <w:r w:rsidRPr="003F2548">
          <w:rPr>
            <w:rFonts w:ascii="Helvetica" w:hAnsi="Helvetica"/>
            <w:b/>
            <w:bCs/>
            <w:sz w:val="22"/>
            <w:szCs w:val="22"/>
            <w:lang w:val="en-US"/>
            <w:rPrChange w:id="12" w:author="Russell E Lewis" w:date="2022-11-28T10:39:00Z">
              <w:rPr>
                <w:lang w:val="en-US"/>
              </w:rPr>
            </w:rPrChange>
          </w:rPr>
          <w:t xml:space="preserve"> measured</w:t>
        </w:r>
      </w:ins>
      <w:ins w:id="13" w:author="Russell E Lewis" w:date="2022-11-28T10:37:00Z">
        <w:r w:rsidRPr="003F2548">
          <w:rPr>
            <w:rFonts w:ascii="Helvetica" w:hAnsi="Helvetica"/>
            <w:b/>
            <w:bCs/>
            <w:sz w:val="22"/>
            <w:szCs w:val="22"/>
            <w:lang w:val="en-US"/>
            <w:rPrChange w:id="14" w:author="Russell E Lewis" w:date="2022-11-28T10:39:00Z">
              <w:rPr>
                <w:lang w:val="en-US"/>
              </w:rPr>
            </w:rPrChange>
          </w:rPr>
          <w:t xml:space="preserve"> </w:t>
        </w:r>
      </w:ins>
      <w:ins w:id="15" w:author="Russell E Lewis" w:date="2022-11-28T10:38:00Z">
        <w:r w:rsidRPr="003F2548">
          <w:rPr>
            <w:rFonts w:ascii="Helvetica" w:hAnsi="Helvetica"/>
            <w:b/>
            <w:bCs/>
            <w:sz w:val="22"/>
            <w:szCs w:val="22"/>
            <w:lang w:val="en-US"/>
            <w:rPrChange w:id="16" w:author="Russell E Lewis" w:date="2022-11-28T10:39:00Z">
              <w:rPr>
                <w:rFonts w:ascii="Helvetica" w:hAnsi="Helvetica"/>
                <w:sz w:val="22"/>
                <w:szCs w:val="22"/>
                <w:lang w:val="en-US"/>
              </w:rPr>
            </w:rPrChange>
          </w:rPr>
          <w:t xml:space="preserve">by </w:t>
        </w:r>
      </w:ins>
      <w:ins w:id="17" w:author="Russell E Lewis" w:date="2022-11-28T10:37:00Z">
        <w:r w:rsidRPr="003F2548">
          <w:rPr>
            <w:rFonts w:ascii="Helvetica" w:hAnsi="Helvetica"/>
            <w:b/>
            <w:bCs/>
            <w:sz w:val="22"/>
            <w:szCs w:val="22"/>
            <w:lang w:val="en-US"/>
            <w:rPrChange w:id="18" w:author="Russell E Lewis" w:date="2022-11-28T10:39:00Z">
              <w:rPr>
                <w:lang w:val="en-US"/>
              </w:rPr>
            </w:rPrChange>
          </w:rPr>
          <w:t>bloodculture system time to positivity (Tpos</w:t>
        </w:r>
      </w:ins>
      <w:ins w:id="19" w:author="Russell E Lewis" w:date="2022-11-28T10:34:00Z">
        <w:r w:rsidRPr="003F2548">
          <w:rPr>
            <w:rFonts w:ascii="Helvetica" w:hAnsi="Helvetica"/>
            <w:b/>
            <w:bCs/>
            <w:sz w:val="22"/>
            <w:szCs w:val="22"/>
            <w:lang w:val="en-US"/>
            <w:rPrChange w:id="20" w:author="Russell E Lewis" w:date="2022-11-28T10:39:00Z">
              <w:rPr>
                <w:lang w:val="en-US"/>
              </w:rPr>
            </w:rPrChange>
          </w:rPr>
          <w:t>)</w:t>
        </w:r>
      </w:ins>
    </w:p>
    <w:p w14:paraId="60D64D2A" w14:textId="77777777" w:rsidR="00EA4E24" w:rsidRPr="003F2548" w:rsidRDefault="00EA4E24" w:rsidP="00EA4E24">
      <w:pPr>
        <w:rPr>
          <w:ins w:id="21" w:author="Russell E Lewis" w:date="2022-11-28T10:39:00Z"/>
          <w:rFonts w:ascii="Helvetica" w:hAnsi="Helvetica"/>
          <w:b/>
          <w:bCs/>
          <w:sz w:val="22"/>
          <w:szCs w:val="22"/>
          <w:lang w:val="en-US"/>
        </w:rPr>
      </w:pPr>
    </w:p>
    <w:p w14:paraId="185B2212" w14:textId="77777777" w:rsidR="00EA4E24" w:rsidRPr="003F2548" w:rsidRDefault="00EA4E24" w:rsidP="00EA4E24">
      <w:pPr>
        <w:rPr>
          <w:ins w:id="22" w:author="Russell E Lewis" w:date="2022-11-28T10:40:00Z"/>
          <w:rFonts w:ascii="Helvetica" w:hAnsi="Helvetica"/>
          <w:b/>
          <w:bCs/>
          <w:sz w:val="22"/>
          <w:szCs w:val="22"/>
          <w:lang w:val="it-IT"/>
        </w:rPr>
      </w:pPr>
      <w:ins w:id="23" w:author="Russell E Lewis" w:date="2022-11-28T10:39:00Z">
        <w:r w:rsidRPr="003F2548">
          <w:rPr>
            <w:rFonts w:ascii="Helvetica" w:hAnsi="Helvetica"/>
            <w:sz w:val="22"/>
            <w:szCs w:val="22"/>
            <w:lang w:val="it-IT"/>
            <w:rPrChange w:id="24" w:author="Russell E Lewis" w:date="2022-11-28T10:40:00Z">
              <w:rPr>
                <w:rFonts w:ascii="Helvetica" w:hAnsi="Helvetica"/>
                <w:sz w:val="22"/>
                <w:szCs w:val="22"/>
                <w:lang w:val="en-US"/>
              </w:rPr>
            </w:rPrChange>
          </w:rPr>
          <w:t xml:space="preserve">Irene Zaghi, </w:t>
        </w:r>
      </w:ins>
      <w:ins w:id="25" w:author="Russell E Lewis" w:date="2022-11-28T10:40:00Z">
        <w:r w:rsidRPr="003F2548">
          <w:rPr>
            <w:rFonts w:ascii="Helvetica" w:hAnsi="Helvetica"/>
            <w:sz w:val="22"/>
            <w:szCs w:val="22"/>
            <w:lang w:val="it-IT"/>
            <w:rPrChange w:id="26" w:author="Russell E Lewis" w:date="2022-11-28T10:40:00Z">
              <w:rPr>
                <w:rFonts w:ascii="Helvetica" w:hAnsi="Helvetica"/>
                <w:sz w:val="22"/>
                <w:szCs w:val="22"/>
                <w:lang w:val="en-US"/>
              </w:rPr>
            </w:rPrChange>
          </w:rPr>
          <w:t xml:space="preserve">Monica Cricca, Vittorio </w:t>
        </w:r>
        <w:proofErr w:type="spellStart"/>
        <w:r w:rsidRPr="003F2548">
          <w:rPr>
            <w:rFonts w:ascii="Helvetica" w:hAnsi="Helvetica"/>
            <w:sz w:val="22"/>
            <w:szCs w:val="22"/>
            <w:lang w:val="it-IT"/>
            <w:rPrChange w:id="27" w:author="Russell E Lewis" w:date="2022-11-28T10:40:00Z">
              <w:rPr>
                <w:rFonts w:ascii="Helvetica" w:hAnsi="Helvetica"/>
                <w:sz w:val="22"/>
                <w:szCs w:val="22"/>
                <w:lang w:val="en-US"/>
              </w:rPr>
            </w:rPrChange>
          </w:rPr>
          <w:t>Sam</w:t>
        </w:r>
        <w:r w:rsidRPr="003F2548">
          <w:rPr>
            <w:rFonts w:ascii="Helvetica" w:hAnsi="Helvetica"/>
            <w:sz w:val="22"/>
            <w:szCs w:val="22"/>
            <w:lang w:val="it-IT"/>
          </w:rPr>
          <w:t>bri</w:t>
        </w:r>
        <w:proofErr w:type="spellEnd"/>
        <w:r w:rsidRPr="003F2548">
          <w:rPr>
            <w:rFonts w:ascii="Helvetica" w:hAnsi="Helvetica"/>
            <w:sz w:val="22"/>
            <w:szCs w:val="22"/>
            <w:lang w:val="it-IT"/>
          </w:rPr>
          <w:t xml:space="preserve">, </w:t>
        </w:r>
      </w:ins>
      <w:ins w:id="28" w:author="Russell E Lewis" w:date="2022-11-28T10:39:00Z">
        <w:r w:rsidRPr="003F2548">
          <w:rPr>
            <w:rFonts w:ascii="Helvetica" w:hAnsi="Helvetica"/>
            <w:sz w:val="22"/>
            <w:szCs w:val="22"/>
            <w:lang w:val="it-IT"/>
            <w:rPrChange w:id="29" w:author="Russell E Lewis" w:date="2022-11-28T10:40:00Z">
              <w:rPr>
                <w:rFonts w:ascii="Helvetica" w:hAnsi="Helvetica"/>
                <w:sz w:val="22"/>
                <w:szCs w:val="22"/>
                <w:lang w:val="en-US"/>
              </w:rPr>
            </w:rPrChange>
          </w:rPr>
          <w:t>Jason Roberts, Russell Lewis</w:t>
        </w:r>
      </w:ins>
      <w:ins w:id="30" w:author="Russell E Lewis" w:date="2022-11-28T10:34:00Z">
        <w:r w:rsidRPr="003F2548">
          <w:rPr>
            <w:rFonts w:ascii="Helvetica" w:hAnsi="Helvetica"/>
            <w:b/>
            <w:bCs/>
            <w:sz w:val="22"/>
            <w:szCs w:val="22"/>
            <w:lang w:val="it-IT"/>
            <w:rPrChange w:id="31" w:author="Russell E Lewis" w:date="2022-11-28T10:40:00Z">
              <w:rPr>
                <w:lang w:val="en-US"/>
              </w:rPr>
            </w:rPrChange>
          </w:rPr>
          <w:t xml:space="preserve"> </w:t>
        </w:r>
      </w:ins>
    </w:p>
    <w:p w14:paraId="7B36CFE5" w14:textId="77777777" w:rsidR="00EA4E24" w:rsidRPr="003F2548" w:rsidRDefault="00EA4E24" w:rsidP="00EA4E24">
      <w:pPr>
        <w:rPr>
          <w:ins w:id="32" w:author="Russell E Lewis" w:date="2022-11-28T10:40:00Z"/>
          <w:rFonts w:ascii="Helvetica" w:hAnsi="Helvetica"/>
          <w:b/>
          <w:bCs/>
          <w:sz w:val="22"/>
          <w:szCs w:val="22"/>
          <w:lang w:val="it-IT"/>
        </w:rPr>
      </w:pPr>
    </w:p>
    <w:p w14:paraId="00D28FB6" w14:textId="5198F300" w:rsidR="00EA4E24" w:rsidRPr="003F2548" w:rsidRDefault="00EA4E24" w:rsidP="00EA4E24">
      <w:pPr>
        <w:rPr>
          <w:ins w:id="33" w:author="Russell E Lewis" w:date="2022-11-28T10:52:00Z"/>
          <w:rFonts w:ascii="Helvetica" w:hAnsi="Helvetica"/>
          <w:sz w:val="22"/>
          <w:szCs w:val="22"/>
          <w:lang w:val="en-US"/>
        </w:rPr>
      </w:pPr>
      <w:ins w:id="34" w:author="Russell E Lewis" w:date="2022-11-28T10:40:00Z">
        <w:r w:rsidRPr="003F2548">
          <w:rPr>
            <w:rFonts w:ascii="Helvetica" w:hAnsi="Helvetica"/>
            <w:b/>
            <w:bCs/>
            <w:sz w:val="22"/>
            <w:szCs w:val="22"/>
            <w:lang w:val="en-US"/>
            <w:rPrChange w:id="35" w:author="Russell E Lewis" w:date="2022-11-28T10:41:00Z">
              <w:rPr>
                <w:rFonts w:ascii="Helvetica" w:hAnsi="Helvetica"/>
                <w:b/>
                <w:bCs/>
                <w:sz w:val="22"/>
                <w:szCs w:val="22"/>
                <w:lang w:val="it-IT"/>
              </w:rPr>
            </w:rPrChange>
          </w:rPr>
          <w:t>Bac</w:t>
        </w:r>
      </w:ins>
      <w:ins w:id="36" w:author="Russell E Lewis" w:date="2022-11-28T10:41:00Z">
        <w:r w:rsidRPr="003F2548">
          <w:rPr>
            <w:rFonts w:ascii="Helvetica" w:hAnsi="Helvetica"/>
            <w:b/>
            <w:bCs/>
            <w:sz w:val="22"/>
            <w:szCs w:val="22"/>
            <w:lang w:val="en-US"/>
            <w:rPrChange w:id="37" w:author="Russell E Lewis" w:date="2022-11-28T10:41:00Z">
              <w:rPr>
                <w:rFonts w:ascii="Helvetica" w:hAnsi="Helvetica"/>
                <w:b/>
                <w:bCs/>
                <w:sz w:val="22"/>
                <w:szCs w:val="22"/>
                <w:lang w:val="it-IT"/>
              </w:rPr>
            </w:rPrChange>
          </w:rPr>
          <w:t>kground:</w:t>
        </w:r>
      </w:ins>
      <w:ins w:id="38" w:author="Russell E Lewis" w:date="2022-11-28T10:52:00Z">
        <w:r w:rsidRPr="003F2548">
          <w:rPr>
            <w:rFonts w:ascii="Helvetica" w:hAnsi="Helvetica"/>
            <w:b/>
            <w:bCs/>
            <w:sz w:val="22"/>
            <w:szCs w:val="22"/>
            <w:lang w:val="en-US"/>
          </w:rPr>
          <w:t xml:space="preserve"> </w:t>
        </w:r>
      </w:ins>
      <w:ins w:id="39" w:author="Russell E Lewis" w:date="2022-11-28T10:41:00Z">
        <w:r w:rsidRPr="003F2548">
          <w:rPr>
            <w:rFonts w:ascii="Helvetica" w:hAnsi="Helvetica"/>
            <w:sz w:val="22"/>
            <w:szCs w:val="22"/>
            <w:lang w:val="en-US"/>
            <w:rPrChange w:id="40" w:author="Russell E Lewis" w:date="2022-11-28T10:41:00Z">
              <w:rPr>
                <w:rFonts w:ascii="Helvetica" w:hAnsi="Helvetica"/>
                <w:sz w:val="22"/>
                <w:szCs w:val="22"/>
                <w:lang w:val="it-IT"/>
              </w:rPr>
            </w:rPrChange>
          </w:rPr>
          <w:t xml:space="preserve">Time-to-positivity is a </w:t>
        </w:r>
      </w:ins>
      <w:r w:rsidR="00522629" w:rsidRPr="00522629">
        <w:rPr>
          <w:rFonts w:ascii="Helvetica" w:hAnsi="Helvetica"/>
          <w:color w:val="000000"/>
          <w:sz w:val="22"/>
          <w:szCs w:val="22"/>
          <w:lang w:val="en-US"/>
        </w:rPr>
        <w:t>commonly</w:t>
      </w:r>
      <w:ins w:id="41" w:author="Russell E Lewis" w:date="2022-11-28T10:41:00Z">
        <w:r w:rsidRPr="003F2548">
          <w:rPr>
            <w:rFonts w:ascii="Helvetica" w:hAnsi="Helvetica"/>
            <w:sz w:val="22"/>
            <w:szCs w:val="22"/>
            <w:lang w:val="en-US"/>
            <w:rPrChange w:id="42" w:author="Russell E Lewis" w:date="2022-11-28T10:41:00Z">
              <w:rPr>
                <w:rFonts w:ascii="Helvetica" w:hAnsi="Helvetica"/>
                <w:sz w:val="22"/>
                <w:szCs w:val="22"/>
                <w:lang w:val="it-IT"/>
              </w:rPr>
            </w:rPrChange>
          </w:rPr>
          <w:t xml:space="preserve"> reported index in </w:t>
        </w:r>
      </w:ins>
      <w:r w:rsidR="00522629" w:rsidRPr="00522629">
        <w:rPr>
          <w:rFonts w:ascii="Helvetica" w:hAnsi="Helvetica"/>
          <w:color w:val="000000"/>
          <w:sz w:val="22"/>
          <w:szCs w:val="22"/>
          <w:lang w:val="en-US"/>
        </w:rPr>
        <w:t>bloodculture</w:t>
      </w:r>
      <w:ins w:id="43" w:author="Russell E Lewis" w:date="2022-11-28T10:41:00Z">
        <w:r w:rsidRPr="003F2548">
          <w:rPr>
            <w:rFonts w:ascii="Helvetica" w:hAnsi="Helvetica"/>
            <w:sz w:val="22"/>
            <w:szCs w:val="22"/>
            <w:lang w:val="en-US"/>
          </w:rPr>
          <w:t xml:space="preserve"> systems </w:t>
        </w:r>
      </w:ins>
      <w:ins w:id="44" w:author="Russell E Lewis" w:date="2022-11-28T10:42:00Z">
        <w:r w:rsidRPr="003F2548">
          <w:rPr>
            <w:rFonts w:ascii="Helvetica" w:hAnsi="Helvetica"/>
            <w:sz w:val="22"/>
            <w:szCs w:val="22"/>
            <w:lang w:val="en-US"/>
          </w:rPr>
          <w:t>that can be adapted to measure bactericidal activity in the patient</w:t>
        </w:r>
      </w:ins>
      <w:ins w:id="45" w:author="Russell E Lewis" w:date="2022-11-28T10:43:00Z">
        <w:r w:rsidRPr="003F2548">
          <w:rPr>
            <w:rFonts w:ascii="Helvetica" w:hAnsi="Helvetica"/>
            <w:sz w:val="22"/>
            <w:szCs w:val="22"/>
            <w:lang w:val="en-US"/>
          </w:rPr>
          <w:t>’s bloodstream during antibiotic therapy. We examined how sim</w:t>
        </w:r>
      </w:ins>
      <w:ins w:id="46" w:author="Russell E Lewis" w:date="2022-11-28T10:44:00Z">
        <w:r w:rsidRPr="003F2548">
          <w:rPr>
            <w:rFonts w:ascii="Helvetica" w:hAnsi="Helvetica"/>
            <w:sz w:val="22"/>
            <w:szCs w:val="22"/>
            <w:lang w:val="en-US"/>
          </w:rPr>
          <w:t>ulated serum concentrations of ceftazidime-avibactam (</w:t>
        </w:r>
      </w:ins>
      <w:ins w:id="47" w:author="Russell E Lewis" w:date="2022-11-28T10:47:00Z">
        <w:r w:rsidRPr="003F2548">
          <w:rPr>
            <w:rFonts w:ascii="Helvetica" w:hAnsi="Helvetica"/>
            <w:sz w:val="22"/>
            <w:szCs w:val="22"/>
            <w:lang w:val="en-US"/>
          </w:rPr>
          <w:t>CZA</w:t>
        </w:r>
      </w:ins>
      <w:ins w:id="48" w:author="Russell E Lewis" w:date="2022-11-28T10:44:00Z">
        <w:r w:rsidRPr="003F2548">
          <w:rPr>
            <w:rFonts w:ascii="Helvetica" w:hAnsi="Helvetica"/>
            <w:sz w:val="22"/>
            <w:szCs w:val="22"/>
            <w:lang w:val="en-US"/>
          </w:rPr>
          <w:t>)</w:t>
        </w:r>
      </w:ins>
      <w:ins w:id="49" w:author="Russell E Lewis" w:date="2022-11-28T11:41:00Z">
        <w:r w:rsidRPr="003F2548">
          <w:rPr>
            <w:rFonts w:ascii="Helvetica" w:hAnsi="Helvetica"/>
            <w:sz w:val="22"/>
            <w:szCs w:val="22"/>
            <w:lang w:val="en-US"/>
          </w:rPr>
          <w:t>, meropenem (ME</w:t>
        </w:r>
      </w:ins>
      <w:ins w:id="50" w:author="Russell E Lewis" w:date="2022-11-28T11:42:00Z">
        <w:r w:rsidRPr="003F2548">
          <w:rPr>
            <w:rFonts w:ascii="Helvetica" w:hAnsi="Helvetica"/>
            <w:sz w:val="22"/>
            <w:szCs w:val="22"/>
            <w:lang w:val="en-US"/>
          </w:rPr>
          <w:t>M</w:t>
        </w:r>
      </w:ins>
      <w:ins w:id="51" w:author="Russell E Lewis" w:date="2022-11-28T11:41:00Z">
        <w:r w:rsidRPr="003F2548">
          <w:rPr>
            <w:rFonts w:ascii="Helvetica" w:hAnsi="Helvetica"/>
            <w:sz w:val="22"/>
            <w:szCs w:val="22"/>
            <w:lang w:val="en-US"/>
          </w:rPr>
          <w:t>)</w:t>
        </w:r>
      </w:ins>
      <w:ins w:id="52" w:author="Russell E Lewis" w:date="2022-11-28T11:42:00Z">
        <w:r w:rsidRPr="003F2548">
          <w:rPr>
            <w:rFonts w:ascii="Helvetica" w:hAnsi="Helvetica"/>
            <w:sz w:val="22"/>
            <w:szCs w:val="22"/>
            <w:lang w:val="en-US"/>
          </w:rPr>
          <w:t>,</w:t>
        </w:r>
      </w:ins>
      <w:ins w:id="53" w:author="Russell E Lewis" w:date="2022-11-28T11:41:00Z">
        <w:r w:rsidRPr="003F2548">
          <w:rPr>
            <w:rFonts w:ascii="Helvetica" w:hAnsi="Helvetica"/>
            <w:sz w:val="22"/>
            <w:szCs w:val="22"/>
            <w:lang w:val="en-US"/>
          </w:rPr>
          <w:t xml:space="preserve"> </w:t>
        </w:r>
      </w:ins>
      <w:ins w:id="54" w:author="Russell E Lewis" w:date="2022-11-28T10:45:00Z">
        <w:r w:rsidRPr="003F2548">
          <w:rPr>
            <w:rFonts w:ascii="Helvetica" w:hAnsi="Helvetica"/>
            <w:sz w:val="22"/>
            <w:szCs w:val="22"/>
            <w:lang w:val="en-US"/>
          </w:rPr>
          <w:t>gentamicin (GEN), tigecycline (T</w:t>
        </w:r>
      </w:ins>
      <w:ins w:id="55" w:author="Russell E Lewis" w:date="2022-11-28T10:48:00Z">
        <w:r w:rsidRPr="003F2548">
          <w:rPr>
            <w:rFonts w:ascii="Helvetica" w:hAnsi="Helvetica"/>
            <w:sz w:val="22"/>
            <w:szCs w:val="22"/>
            <w:lang w:val="en-US"/>
          </w:rPr>
          <w:t>GC</w:t>
        </w:r>
      </w:ins>
      <w:ins w:id="56" w:author="Russell E Lewis" w:date="2022-11-28T10:45:00Z">
        <w:r w:rsidRPr="003F2548">
          <w:rPr>
            <w:rFonts w:ascii="Helvetica" w:hAnsi="Helvetica"/>
            <w:sz w:val="22"/>
            <w:szCs w:val="22"/>
            <w:lang w:val="en-US"/>
          </w:rPr>
          <w:t>), colistin (C</w:t>
        </w:r>
      </w:ins>
      <w:ins w:id="57" w:author="Russell E Lewis" w:date="2022-11-28T10:47:00Z">
        <w:r w:rsidRPr="003F2548">
          <w:rPr>
            <w:rFonts w:ascii="Helvetica" w:hAnsi="Helvetica"/>
            <w:sz w:val="22"/>
            <w:szCs w:val="22"/>
            <w:lang w:val="en-US"/>
          </w:rPr>
          <w:t>ST</w:t>
        </w:r>
      </w:ins>
      <w:ins w:id="58" w:author="Russell E Lewis" w:date="2022-11-28T10:45:00Z">
        <w:r w:rsidRPr="003F2548">
          <w:rPr>
            <w:rFonts w:ascii="Helvetica" w:hAnsi="Helvetica"/>
            <w:sz w:val="22"/>
            <w:szCs w:val="22"/>
            <w:lang w:val="en-US"/>
          </w:rPr>
          <w:t xml:space="preserve">) </w:t>
        </w:r>
      </w:ins>
      <w:ins w:id="59" w:author="Russell E Lewis" w:date="2022-11-28T11:30:00Z">
        <w:r w:rsidRPr="003F2548">
          <w:rPr>
            <w:rFonts w:ascii="Helvetica" w:hAnsi="Helvetica"/>
            <w:sz w:val="22"/>
            <w:szCs w:val="22"/>
            <w:lang w:val="en-US"/>
          </w:rPr>
          <w:t>or</w:t>
        </w:r>
      </w:ins>
      <w:ins w:id="60" w:author="Russell E Lewis" w:date="2022-11-28T10:45:00Z">
        <w:r w:rsidRPr="003F2548">
          <w:rPr>
            <w:rFonts w:ascii="Helvetica" w:hAnsi="Helvetica"/>
            <w:sz w:val="22"/>
            <w:szCs w:val="22"/>
            <w:lang w:val="en-US"/>
          </w:rPr>
          <w:t xml:space="preserve"> aztreonam (A</w:t>
        </w:r>
      </w:ins>
      <w:ins w:id="61" w:author="Russell E Lewis" w:date="2022-11-28T10:47:00Z">
        <w:r w:rsidRPr="003F2548">
          <w:rPr>
            <w:rFonts w:ascii="Helvetica" w:hAnsi="Helvetica"/>
            <w:sz w:val="22"/>
            <w:szCs w:val="22"/>
            <w:lang w:val="en-US"/>
          </w:rPr>
          <w:t>TM</w:t>
        </w:r>
      </w:ins>
      <w:ins w:id="62" w:author="Russell E Lewis" w:date="2022-11-28T10:45:00Z">
        <w:r w:rsidRPr="003F2548">
          <w:rPr>
            <w:rFonts w:ascii="Helvetica" w:hAnsi="Helvetica"/>
            <w:sz w:val="22"/>
            <w:szCs w:val="22"/>
            <w:lang w:val="en-US"/>
          </w:rPr>
          <w:t>)</w:t>
        </w:r>
      </w:ins>
      <w:ins w:id="63" w:author="Russell E Lewis" w:date="2022-11-28T11:42:00Z">
        <w:r w:rsidRPr="003F2548">
          <w:rPr>
            <w:rFonts w:ascii="Helvetica" w:hAnsi="Helvetica"/>
            <w:sz w:val="22"/>
            <w:szCs w:val="22"/>
            <w:lang w:val="en-US"/>
          </w:rPr>
          <w:t xml:space="preserve"> alone</w:t>
        </w:r>
      </w:ins>
      <w:r w:rsidRPr="003F2548">
        <w:rPr>
          <w:rFonts w:ascii="Helvetica" w:hAnsi="Helvetica"/>
          <w:sz w:val="22"/>
          <w:szCs w:val="22"/>
          <w:lang w:val="en-US"/>
        </w:rPr>
        <w:t>,</w:t>
      </w:r>
      <w:ins w:id="64" w:author="Russell E Lewis" w:date="2022-11-28T11:42:00Z">
        <w:r w:rsidRPr="003F2548">
          <w:rPr>
            <w:rFonts w:ascii="Helvetica" w:hAnsi="Helvetica"/>
            <w:sz w:val="22"/>
            <w:szCs w:val="22"/>
            <w:lang w:val="en-US"/>
          </w:rPr>
          <w:t xml:space="preserve"> or in combination</w:t>
        </w:r>
      </w:ins>
      <w:r w:rsidRPr="003F2548">
        <w:rPr>
          <w:rFonts w:ascii="Helvetica" w:hAnsi="Helvetica"/>
          <w:sz w:val="22"/>
          <w:szCs w:val="22"/>
          <w:lang w:val="en-US"/>
        </w:rPr>
        <w:t>,</w:t>
      </w:r>
      <w:ins w:id="65" w:author="Russell E Lewis" w:date="2022-11-28T10:48:00Z">
        <w:r w:rsidRPr="003F2548">
          <w:rPr>
            <w:rFonts w:ascii="Helvetica" w:hAnsi="Helvetica"/>
            <w:sz w:val="22"/>
            <w:szCs w:val="22"/>
            <w:lang w:val="en-US"/>
          </w:rPr>
          <w:t xml:space="preserve"> impacted Tpos </w:t>
        </w:r>
      </w:ins>
      <w:ins w:id="66" w:author="Russell E Lewis" w:date="2022-11-28T10:50:00Z">
        <w:r w:rsidRPr="003F2548">
          <w:rPr>
            <w:rFonts w:ascii="Helvetica" w:hAnsi="Helvetica"/>
            <w:sz w:val="22"/>
            <w:szCs w:val="22"/>
            <w:lang w:val="en-US"/>
          </w:rPr>
          <w:t xml:space="preserve">measured </w:t>
        </w:r>
      </w:ins>
      <w:ins w:id="67" w:author="Russell E Lewis" w:date="2022-11-28T10:51:00Z">
        <w:r w:rsidRPr="003F2548">
          <w:rPr>
            <w:rFonts w:ascii="Helvetica" w:hAnsi="Helvetica"/>
            <w:sz w:val="22"/>
            <w:szCs w:val="22"/>
            <w:lang w:val="en-US"/>
          </w:rPr>
          <w:t>against test inocula of KPC and NDM-</w:t>
        </w:r>
      </w:ins>
      <w:ins w:id="68" w:author="Russell E Lewis" w:date="2022-11-28T10:52:00Z">
        <w:r w:rsidRPr="003F2548">
          <w:rPr>
            <w:rFonts w:ascii="Helvetica" w:hAnsi="Helvetica"/>
            <w:sz w:val="22"/>
            <w:szCs w:val="22"/>
            <w:lang w:val="en-US"/>
          </w:rPr>
          <w:t>carbapenemase</w:t>
        </w:r>
      </w:ins>
      <w:ins w:id="69" w:author="Russell E Lewis" w:date="2022-11-28T10:51:00Z">
        <w:r w:rsidRPr="003F2548">
          <w:rPr>
            <w:rFonts w:ascii="Helvetica" w:hAnsi="Helvetica"/>
            <w:sz w:val="22"/>
            <w:szCs w:val="22"/>
            <w:lang w:val="en-US"/>
          </w:rPr>
          <w:t xml:space="preserve"> producing </w:t>
        </w:r>
        <w:r w:rsidRPr="003F2548">
          <w:rPr>
            <w:rFonts w:ascii="Helvetica" w:hAnsi="Helvetica"/>
            <w:i/>
            <w:iCs/>
            <w:sz w:val="22"/>
            <w:szCs w:val="22"/>
            <w:lang w:val="en-US"/>
            <w:rPrChange w:id="70" w:author="Russell E Lewis" w:date="2022-11-28T10:51:00Z">
              <w:rPr>
                <w:rFonts w:ascii="Helvetica" w:hAnsi="Helvetica"/>
                <w:sz w:val="22"/>
                <w:szCs w:val="22"/>
                <w:lang w:val="en-US"/>
              </w:rPr>
            </w:rPrChange>
          </w:rPr>
          <w:t xml:space="preserve">K. </w:t>
        </w:r>
      </w:ins>
      <w:ins w:id="71" w:author="Russell E Lewis" w:date="2022-11-28T10:52:00Z">
        <w:r w:rsidRPr="003F2548">
          <w:rPr>
            <w:rFonts w:ascii="Helvetica" w:hAnsi="Helvetica"/>
            <w:i/>
            <w:iCs/>
            <w:sz w:val="22"/>
            <w:szCs w:val="22"/>
            <w:lang w:val="en-US"/>
          </w:rPr>
          <w:t>pneumoniae</w:t>
        </w:r>
      </w:ins>
      <w:ins w:id="72" w:author="Russell E Lewis" w:date="2022-11-28T10:57:00Z">
        <w:r w:rsidRPr="003F2548">
          <w:rPr>
            <w:rFonts w:ascii="Helvetica" w:hAnsi="Helvetica"/>
            <w:i/>
            <w:iCs/>
            <w:sz w:val="22"/>
            <w:szCs w:val="22"/>
            <w:lang w:val="en-US"/>
          </w:rPr>
          <w:t xml:space="preserve"> </w:t>
        </w:r>
        <w:r w:rsidRPr="003F2548">
          <w:rPr>
            <w:rFonts w:ascii="Helvetica" w:hAnsi="Helvetica"/>
            <w:sz w:val="22"/>
            <w:szCs w:val="22"/>
            <w:lang w:val="en-US"/>
            <w:rPrChange w:id="73" w:author="Russell E Lewis" w:date="2022-11-28T10:57:00Z">
              <w:rPr>
                <w:rFonts w:ascii="Helvetica" w:hAnsi="Helvetica"/>
                <w:i/>
                <w:iCs/>
                <w:sz w:val="22"/>
                <w:szCs w:val="22"/>
                <w:lang w:val="en-US"/>
              </w:rPr>
            </w:rPrChange>
          </w:rPr>
          <w:t>(KP)</w:t>
        </w:r>
      </w:ins>
      <w:ins w:id="74" w:author="Russell E Lewis" w:date="2022-11-28T10:52:00Z">
        <w:r w:rsidRPr="003F2548">
          <w:rPr>
            <w:rFonts w:ascii="Helvetica" w:hAnsi="Helvetica"/>
            <w:sz w:val="22"/>
            <w:szCs w:val="22"/>
            <w:lang w:val="en-US"/>
          </w:rPr>
          <w:t>.</w:t>
        </w:r>
      </w:ins>
    </w:p>
    <w:p w14:paraId="28DFF4FD" w14:textId="77777777" w:rsidR="00EA4E24" w:rsidRPr="003F2548" w:rsidRDefault="00EA4E24" w:rsidP="00EA4E24">
      <w:pPr>
        <w:rPr>
          <w:ins w:id="75" w:author="Russell E Lewis" w:date="2022-11-28T10:52:00Z"/>
          <w:rFonts w:ascii="Helvetica" w:hAnsi="Helvetica"/>
          <w:sz w:val="22"/>
          <w:szCs w:val="22"/>
          <w:lang w:val="en-US"/>
        </w:rPr>
      </w:pPr>
    </w:p>
    <w:p w14:paraId="32C64669" w14:textId="2535B572" w:rsidR="00EA4E24" w:rsidRPr="003F2548" w:rsidRDefault="00EA4E24" w:rsidP="00EA4E24">
      <w:pPr>
        <w:rPr>
          <w:ins w:id="76" w:author="Russell E Lewis" w:date="2022-11-28T11:56:00Z"/>
          <w:rFonts w:ascii="Helvetica" w:hAnsi="Helvetica"/>
          <w:sz w:val="22"/>
          <w:szCs w:val="22"/>
          <w:lang w:val="en-US"/>
        </w:rPr>
      </w:pPr>
      <w:ins w:id="77" w:author="Russell E Lewis" w:date="2022-11-28T10:52:00Z">
        <w:r w:rsidRPr="003F2548">
          <w:rPr>
            <w:rFonts w:ascii="Helvetica" w:hAnsi="Helvetica"/>
            <w:b/>
            <w:bCs/>
            <w:sz w:val="22"/>
            <w:szCs w:val="22"/>
            <w:lang w:val="en-US"/>
            <w:rPrChange w:id="78" w:author="Russell E Lewis" w:date="2022-11-28T10:52:00Z">
              <w:rPr>
                <w:rFonts w:ascii="Helvetica" w:hAnsi="Helvetica"/>
                <w:sz w:val="22"/>
                <w:szCs w:val="22"/>
                <w:lang w:val="en-US"/>
              </w:rPr>
            </w:rPrChange>
          </w:rPr>
          <w:t xml:space="preserve">Materials and </w:t>
        </w:r>
      </w:ins>
      <w:ins w:id="79" w:author="Russell E Lewis" w:date="2022-11-28T11:37:00Z">
        <w:r w:rsidRPr="003F2548">
          <w:rPr>
            <w:rFonts w:ascii="Helvetica" w:hAnsi="Helvetica"/>
            <w:b/>
            <w:bCs/>
            <w:sz w:val="22"/>
            <w:szCs w:val="22"/>
            <w:lang w:val="en-US"/>
          </w:rPr>
          <w:t>M</w:t>
        </w:r>
      </w:ins>
      <w:ins w:id="80" w:author="Russell E Lewis" w:date="2022-11-28T10:52:00Z">
        <w:r w:rsidRPr="003F2548">
          <w:rPr>
            <w:rFonts w:ascii="Helvetica" w:hAnsi="Helvetica"/>
            <w:b/>
            <w:bCs/>
            <w:sz w:val="22"/>
            <w:szCs w:val="22"/>
            <w:lang w:val="en-US"/>
            <w:rPrChange w:id="81" w:author="Russell E Lewis" w:date="2022-11-28T10:52:00Z">
              <w:rPr>
                <w:rFonts w:ascii="Helvetica" w:hAnsi="Helvetica"/>
                <w:sz w:val="22"/>
                <w:szCs w:val="22"/>
                <w:lang w:val="en-US"/>
              </w:rPr>
            </w:rPrChange>
          </w:rPr>
          <w:t>ethods</w:t>
        </w:r>
        <w:r w:rsidRPr="003F2548">
          <w:rPr>
            <w:rFonts w:ascii="Helvetica" w:hAnsi="Helvetica"/>
            <w:sz w:val="22"/>
            <w:szCs w:val="22"/>
            <w:lang w:val="en-US"/>
          </w:rPr>
          <w:t>:</w:t>
        </w:r>
      </w:ins>
      <w:ins w:id="82" w:author="Russell E Lewis" w:date="2022-11-28T11:35:00Z">
        <w:r w:rsidRPr="003F2548">
          <w:rPr>
            <w:rFonts w:ascii="Helvetica" w:hAnsi="Helvetica"/>
            <w:sz w:val="22"/>
            <w:szCs w:val="22"/>
            <w:lang w:val="en-US"/>
          </w:rPr>
          <w:t xml:space="preserve"> </w:t>
        </w:r>
      </w:ins>
      <w:ins w:id="83" w:author="Russell E Lewis" w:date="2022-11-28T10:54:00Z">
        <w:r w:rsidRPr="003F2548">
          <w:rPr>
            <w:rFonts w:ascii="Helvetica" w:hAnsi="Helvetica"/>
            <w:sz w:val="22"/>
            <w:szCs w:val="22"/>
            <w:lang w:val="en-US"/>
          </w:rPr>
          <w:t>Experiments were</w:t>
        </w:r>
      </w:ins>
      <w:ins w:id="84" w:author="Russell E Lewis" w:date="2022-11-28T10:55:00Z">
        <w:r w:rsidRPr="003F2548">
          <w:rPr>
            <w:rFonts w:ascii="Helvetica" w:hAnsi="Helvetica"/>
            <w:sz w:val="22"/>
            <w:szCs w:val="22"/>
            <w:lang w:val="en-US"/>
          </w:rPr>
          <w:t xml:space="preserve"> </w:t>
        </w:r>
      </w:ins>
      <w:r w:rsidR="00522629" w:rsidRPr="00522629">
        <w:rPr>
          <w:rFonts w:ascii="Helvetica" w:hAnsi="Helvetica"/>
          <w:color w:val="000000"/>
          <w:sz w:val="22"/>
          <w:szCs w:val="22"/>
          <w:lang w:val="en-US"/>
        </w:rPr>
        <w:t>carried out</w:t>
      </w:r>
      <w:ins w:id="85" w:author="Russell E Lewis" w:date="2022-11-28T10:55:00Z">
        <w:r w:rsidRPr="003F2548">
          <w:rPr>
            <w:rFonts w:ascii="Helvetica" w:hAnsi="Helvetica"/>
            <w:sz w:val="22"/>
            <w:szCs w:val="22"/>
            <w:lang w:val="en-US"/>
          </w:rPr>
          <w:t xml:space="preserve"> with two KPC-2 and </w:t>
        </w:r>
      </w:ins>
      <w:ins w:id="86" w:author="Russell E Lewis" w:date="2022-11-28T10:56:00Z">
        <w:r w:rsidRPr="003F2548">
          <w:rPr>
            <w:rFonts w:ascii="Helvetica" w:hAnsi="Helvetica"/>
            <w:sz w:val="22"/>
            <w:szCs w:val="22"/>
            <w:lang w:val="en-US"/>
          </w:rPr>
          <w:t>one NDM-2 carbapen</w:t>
        </w:r>
      </w:ins>
      <w:ins w:id="87" w:author="Russell E Lewis" w:date="2022-11-28T11:33:00Z">
        <w:r w:rsidRPr="003F2548">
          <w:rPr>
            <w:rFonts w:ascii="Helvetica" w:hAnsi="Helvetica"/>
            <w:sz w:val="22"/>
            <w:szCs w:val="22"/>
            <w:lang w:val="en-US"/>
          </w:rPr>
          <w:t>emase</w:t>
        </w:r>
      </w:ins>
      <w:ins w:id="88" w:author="Russell E Lewis" w:date="2022-11-28T10:56:00Z">
        <w:r w:rsidRPr="003F2548">
          <w:rPr>
            <w:rFonts w:ascii="Helvetica" w:hAnsi="Helvetica"/>
            <w:sz w:val="22"/>
            <w:szCs w:val="22"/>
            <w:lang w:val="en-US"/>
          </w:rPr>
          <w:t xml:space="preserve">-producing KP </w:t>
        </w:r>
      </w:ins>
      <w:ins w:id="89" w:author="Russell E Lewis" w:date="2022-11-28T10:57:00Z">
        <w:r w:rsidRPr="003F2548">
          <w:rPr>
            <w:rFonts w:ascii="Helvetica" w:hAnsi="Helvetica"/>
            <w:sz w:val="22"/>
            <w:szCs w:val="22"/>
            <w:lang w:val="en-US"/>
          </w:rPr>
          <w:t>isolate</w:t>
        </w:r>
      </w:ins>
      <w:r w:rsidR="00EA464D">
        <w:rPr>
          <w:rFonts w:ascii="Helvetica" w:hAnsi="Helvetica"/>
          <w:sz w:val="22"/>
          <w:szCs w:val="22"/>
          <w:lang w:val="en-US"/>
        </w:rPr>
        <w:t xml:space="preserve">. </w:t>
      </w:r>
      <w:ins w:id="90" w:author="Russell E Lewis" w:date="2022-11-28T11:43:00Z">
        <w:r w:rsidRPr="003F2548">
          <w:rPr>
            <w:rFonts w:ascii="Helvetica" w:hAnsi="Helvetica"/>
            <w:sz w:val="22"/>
            <w:szCs w:val="22"/>
            <w:lang w:val="en-US"/>
          </w:rPr>
          <w:t>We first</w:t>
        </w:r>
      </w:ins>
      <w:ins w:id="91" w:author="Russell E Lewis" w:date="2022-11-28T10:57:00Z">
        <w:r w:rsidRPr="003F2548">
          <w:rPr>
            <w:rFonts w:ascii="Helvetica" w:hAnsi="Helvetica"/>
            <w:sz w:val="22"/>
            <w:szCs w:val="22"/>
            <w:lang w:val="en-US"/>
          </w:rPr>
          <w:t xml:space="preserve"> </w:t>
        </w:r>
      </w:ins>
      <w:r w:rsidR="00EA464D">
        <w:rPr>
          <w:rFonts w:ascii="Helvetica" w:hAnsi="Helvetica"/>
          <w:sz w:val="22"/>
          <w:szCs w:val="22"/>
          <w:lang w:val="en-US"/>
        </w:rPr>
        <w:t>analyzed how</w:t>
      </w:r>
      <w:r w:rsidR="00B23B5E" w:rsidRPr="003F2548">
        <w:rPr>
          <w:rFonts w:ascii="Helvetica" w:hAnsi="Helvetica"/>
          <w:sz w:val="22"/>
          <w:szCs w:val="22"/>
          <w:lang w:val="en-US"/>
        </w:rPr>
        <w:t xml:space="preserve"> </w:t>
      </w:r>
      <w:ins w:id="92" w:author="Russell E Lewis" w:date="2022-11-28T10:58:00Z">
        <w:r w:rsidRPr="003F2548">
          <w:rPr>
            <w:rFonts w:ascii="Helvetica" w:hAnsi="Helvetica"/>
            <w:sz w:val="22"/>
            <w:szCs w:val="22"/>
            <w:lang w:val="en-US"/>
          </w:rPr>
          <w:t>Tpos</w:t>
        </w:r>
      </w:ins>
      <w:ins w:id="93" w:author="Russell E Lewis" w:date="2022-11-28T11:44:00Z">
        <w:r w:rsidRPr="003F2548">
          <w:rPr>
            <w:rFonts w:ascii="Helvetica" w:hAnsi="Helvetica"/>
            <w:sz w:val="22"/>
            <w:szCs w:val="22"/>
            <w:lang w:val="en-US"/>
          </w:rPr>
          <w:t xml:space="preserve"> </w:t>
        </w:r>
      </w:ins>
      <w:r w:rsidR="00EA464D">
        <w:rPr>
          <w:rFonts w:ascii="Helvetica" w:hAnsi="Helvetica"/>
          <w:sz w:val="22"/>
          <w:szCs w:val="22"/>
          <w:lang w:val="en-US"/>
        </w:rPr>
        <w:t xml:space="preserve">changes with </w:t>
      </w:r>
      <w:r w:rsidR="00B23B5E" w:rsidRPr="003F2548">
        <w:rPr>
          <w:rFonts w:ascii="Helvetica" w:hAnsi="Helvetica"/>
          <w:sz w:val="22"/>
          <w:szCs w:val="22"/>
          <w:lang w:val="en-US"/>
        </w:rPr>
        <w:t xml:space="preserve">inoculum </w:t>
      </w:r>
      <w:ins w:id="94" w:author="Russell E Lewis" w:date="2022-11-28T11:45:00Z">
        <w:r w:rsidR="00B23B5E" w:rsidRPr="003F2548">
          <w:rPr>
            <w:rFonts w:ascii="Helvetica" w:hAnsi="Helvetica"/>
            <w:sz w:val="22"/>
            <w:szCs w:val="22"/>
            <w:lang w:val="en-US"/>
          </w:rPr>
          <w:t>(</w:t>
        </w:r>
      </w:ins>
      <w:ins w:id="95" w:author="Russell E Lewis" w:date="2022-11-28T10:59:00Z">
        <w:r w:rsidR="00B23B5E" w:rsidRPr="003F2548">
          <w:rPr>
            <w:rFonts w:ascii="Helvetica" w:hAnsi="Helvetica"/>
            <w:sz w:val="22"/>
            <w:szCs w:val="22"/>
            <w:lang w:val="en-US"/>
          </w:rPr>
          <w:t>3x10</w:t>
        </w:r>
        <w:r w:rsidR="00B23B5E" w:rsidRPr="003F2548">
          <w:rPr>
            <w:rFonts w:ascii="Helvetica" w:hAnsi="Helvetica"/>
            <w:sz w:val="22"/>
            <w:szCs w:val="22"/>
            <w:vertAlign w:val="superscript"/>
            <w:lang w:val="en-US"/>
            <w:rPrChange w:id="96" w:author="Russell E Lewis" w:date="2022-11-28T10:59:00Z">
              <w:rPr>
                <w:rFonts w:ascii="Helvetica" w:hAnsi="Helvetica"/>
                <w:sz w:val="22"/>
                <w:szCs w:val="22"/>
                <w:lang w:val="en-US"/>
              </w:rPr>
            </w:rPrChange>
          </w:rPr>
          <w:t>1</w:t>
        </w:r>
        <w:r w:rsidR="00B23B5E" w:rsidRPr="003F2548">
          <w:rPr>
            <w:rFonts w:ascii="Helvetica" w:hAnsi="Helvetica"/>
            <w:sz w:val="22"/>
            <w:szCs w:val="22"/>
            <w:lang w:val="en-US"/>
          </w:rPr>
          <w:t>-3x10</w:t>
        </w:r>
        <w:r w:rsidR="00B23B5E" w:rsidRPr="003F2548">
          <w:rPr>
            <w:rFonts w:ascii="Helvetica" w:hAnsi="Helvetica"/>
            <w:sz w:val="22"/>
            <w:szCs w:val="22"/>
            <w:vertAlign w:val="superscript"/>
            <w:lang w:val="en-US"/>
          </w:rPr>
          <w:t>8</w:t>
        </w:r>
      </w:ins>
      <w:ins w:id="97" w:author="Russell E Lewis" w:date="2022-11-28T11:34:00Z">
        <w:r w:rsidR="00B23B5E" w:rsidRPr="003F2548">
          <w:rPr>
            <w:rFonts w:ascii="Helvetica" w:hAnsi="Helvetica"/>
            <w:sz w:val="22"/>
            <w:szCs w:val="22"/>
            <w:lang w:val="en-US"/>
          </w:rPr>
          <w:t xml:space="preserve"> </w:t>
        </w:r>
      </w:ins>
      <w:ins w:id="98" w:author="Russell E Lewis" w:date="2022-11-28T11:45:00Z">
        <w:r w:rsidR="00B23B5E" w:rsidRPr="003F2548">
          <w:rPr>
            <w:rFonts w:ascii="Helvetica" w:hAnsi="Helvetica"/>
            <w:sz w:val="22"/>
            <w:szCs w:val="22"/>
            <w:lang w:val="en-US"/>
          </w:rPr>
          <w:t>)</w:t>
        </w:r>
      </w:ins>
      <w:r w:rsidR="00B23B5E" w:rsidRPr="003F2548">
        <w:rPr>
          <w:rFonts w:ascii="Helvetica" w:hAnsi="Helvetica"/>
          <w:sz w:val="22"/>
          <w:szCs w:val="22"/>
          <w:lang w:val="en-US"/>
        </w:rPr>
        <w:t xml:space="preserve"> prepared in </w:t>
      </w:r>
      <w:ins w:id="99" w:author="Russell E Lewis" w:date="2022-11-28T11:34:00Z">
        <w:r w:rsidRPr="003F2548">
          <w:rPr>
            <w:rFonts w:ascii="Helvetica" w:hAnsi="Helvetica"/>
            <w:sz w:val="22"/>
            <w:szCs w:val="22"/>
            <w:lang w:val="en-US"/>
          </w:rPr>
          <w:t xml:space="preserve">standard BacT/ALERT aerobic bloodculture bottles without </w:t>
        </w:r>
      </w:ins>
      <w:r w:rsidRPr="003F2548">
        <w:rPr>
          <w:rFonts w:ascii="Helvetica" w:hAnsi="Helvetica"/>
          <w:sz w:val="22"/>
          <w:szCs w:val="22"/>
          <w:lang w:val="en-US"/>
        </w:rPr>
        <w:t xml:space="preserve">antibiotic </w:t>
      </w:r>
      <w:ins w:id="100" w:author="Russell E Lewis" w:date="2022-11-28T11:34:00Z">
        <w:r w:rsidRPr="003F2548">
          <w:rPr>
            <w:rFonts w:ascii="Helvetica" w:hAnsi="Helvetica"/>
            <w:sz w:val="22"/>
            <w:szCs w:val="22"/>
            <w:lang w:val="en-US"/>
          </w:rPr>
          <w:t>inactivating matrix</w:t>
        </w:r>
      </w:ins>
      <w:ins w:id="101" w:author="Russell E Lewis" w:date="2022-11-28T11:31:00Z">
        <w:r w:rsidRPr="003F2548">
          <w:rPr>
            <w:rFonts w:ascii="Helvetica" w:hAnsi="Helvetica"/>
            <w:sz w:val="22"/>
            <w:szCs w:val="22"/>
            <w:lang w:val="en-US"/>
          </w:rPr>
          <w:t>. We then inoculate</w:t>
        </w:r>
      </w:ins>
      <w:ins w:id="102" w:author="Russell E Lewis" w:date="2022-11-28T11:35:00Z">
        <w:r w:rsidRPr="003F2548">
          <w:rPr>
            <w:rFonts w:ascii="Helvetica" w:hAnsi="Helvetica"/>
            <w:sz w:val="22"/>
            <w:szCs w:val="22"/>
            <w:lang w:val="en-US"/>
          </w:rPr>
          <w:t>d</w:t>
        </w:r>
      </w:ins>
      <w:ins w:id="103" w:author="Russell E Lewis" w:date="2022-11-28T11:32:00Z">
        <w:r w:rsidRPr="003F2548">
          <w:rPr>
            <w:rFonts w:ascii="Helvetica" w:hAnsi="Helvetica"/>
            <w:sz w:val="22"/>
            <w:szCs w:val="22"/>
            <w:lang w:val="en-US"/>
          </w:rPr>
          <w:t xml:space="preserve"> 1 mL of human serum</w:t>
        </w:r>
      </w:ins>
      <w:r w:rsidRPr="003F2548">
        <w:rPr>
          <w:rFonts w:ascii="Helvetica" w:hAnsi="Helvetica"/>
          <w:sz w:val="22"/>
          <w:szCs w:val="22"/>
          <w:lang w:val="en-US"/>
        </w:rPr>
        <w:t xml:space="preserve"> </w:t>
      </w:r>
      <w:r w:rsidR="00B23B5E" w:rsidRPr="003F2548">
        <w:rPr>
          <w:rFonts w:ascii="Helvetica" w:hAnsi="Helvetica"/>
          <w:sz w:val="22"/>
          <w:szCs w:val="22"/>
          <w:lang w:val="en-US"/>
        </w:rPr>
        <w:t>containing</w:t>
      </w:r>
      <w:ins w:id="104" w:author="Russell E Lewis" w:date="2022-11-28T11:32:00Z">
        <w:r w:rsidRPr="003F2548">
          <w:rPr>
            <w:rFonts w:ascii="Helvetica" w:hAnsi="Helvetica"/>
            <w:sz w:val="22"/>
            <w:szCs w:val="22"/>
            <w:lang w:val="en-US"/>
          </w:rPr>
          <w:t xml:space="preserve"> antibiotic</w:t>
        </w:r>
      </w:ins>
      <w:ins w:id="105" w:author="Russell E Lewis" w:date="2022-11-28T11:46:00Z">
        <w:r w:rsidRPr="003F2548">
          <w:rPr>
            <w:rFonts w:ascii="Helvetica" w:hAnsi="Helvetica"/>
            <w:sz w:val="22"/>
            <w:szCs w:val="22"/>
            <w:lang w:val="en-US"/>
          </w:rPr>
          <w:t xml:space="preserve"> concentrations/</w:t>
        </w:r>
      </w:ins>
      <w:ins w:id="106" w:author="Russell E Lewis" w:date="2022-11-28T11:35:00Z">
        <w:r w:rsidRPr="003F2548">
          <w:rPr>
            <w:rFonts w:ascii="Helvetica" w:hAnsi="Helvetica"/>
            <w:sz w:val="22"/>
            <w:szCs w:val="22"/>
            <w:lang w:val="en-US"/>
          </w:rPr>
          <w:t>combinations</w:t>
        </w:r>
      </w:ins>
      <w:r w:rsidR="00522629">
        <w:rPr>
          <w:rFonts w:ascii="Helvetica" w:hAnsi="Helvetica"/>
          <w:sz w:val="22"/>
          <w:szCs w:val="22"/>
          <w:lang w:val="en-US"/>
        </w:rPr>
        <w:t xml:space="preserve"> simulating </w:t>
      </w:r>
      <w:ins w:id="107" w:author="Russell E Lewis" w:date="2022-11-28T11:36:00Z">
        <w:r w:rsidRPr="003F2548">
          <w:rPr>
            <w:rFonts w:ascii="Helvetica" w:hAnsi="Helvetica"/>
            <w:sz w:val="22"/>
            <w:szCs w:val="22"/>
            <w:lang w:val="en-US"/>
          </w:rPr>
          <w:t>a range of expected human exposure</w:t>
        </w:r>
      </w:ins>
      <w:ins w:id="108" w:author="Russell E Lewis" w:date="2022-11-28T11:46:00Z">
        <w:r w:rsidRPr="003F2548">
          <w:rPr>
            <w:rFonts w:ascii="Helvetica" w:hAnsi="Helvetica"/>
            <w:sz w:val="22"/>
            <w:szCs w:val="22"/>
            <w:lang w:val="en-US"/>
          </w:rPr>
          <w:t>s</w:t>
        </w:r>
      </w:ins>
      <w:ins w:id="109" w:author="Russell E Lewis" w:date="2022-11-28T11:36:00Z">
        <w:r w:rsidRPr="003F2548">
          <w:rPr>
            <w:rFonts w:ascii="Helvetica" w:hAnsi="Helvetica"/>
            <w:sz w:val="22"/>
            <w:szCs w:val="22"/>
            <w:lang w:val="en-US"/>
          </w:rPr>
          <w:t xml:space="preserve"> </w:t>
        </w:r>
      </w:ins>
      <w:ins w:id="110" w:author="Russell E Lewis" w:date="2022-11-28T11:35:00Z">
        <w:r w:rsidRPr="003F2548">
          <w:rPr>
            <w:rFonts w:ascii="Helvetica" w:hAnsi="Helvetica"/>
            <w:sz w:val="22"/>
            <w:szCs w:val="22"/>
            <w:lang w:val="en-US"/>
          </w:rPr>
          <w:t xml:space="preserve">into </w:t>
        </w:r>
      </w:ins>
      <w:r w:rsidR="00EA464D" w:rsidRPr="003F2548">
        <w:rPr>
          <w:rFonts w:ascii="Helvetica" w:hAnsi="Helvetica"/>
          <w:sz w:val="22"/>
          <w:szCs w:val="22"/>
          <w:lang w:val="en-US"/>
        </w:rPr>
        <w:t>bottles</w:t>
      </w:r>
      <w:r w:rsidR="00B23B5E" w:rsidRPr="003F2548">
        <w:rPr>
          <w:rFonts w:ascii="Helvetica" w:hAnsi="Helvetica"/>
          <w:sz w:val="22"/>
          <w:szCs w:val="22"/>
          <w:lang w:val="en-US"/>
        </w:rPr>
        <w:t xml:space="preserve"> </w:t>
      </w:r>
      <w:r w:rsidRPr="003F2548">
        <w:rPr>
          <w:rFonts w:ascii="Helvetica" w:hAnsi="Helvetica"/>
          <w:sz w:val="22"/>
          <w:szCs w:val="22"/>
          <w:lang w:val="en-US"/>
        </w:rPr>
        <w:t>containing a fixed</w:t>
      </w:r>
      <w:r w:rsidR="00EA464D">
        <w:rPr>
          <w:rFonts w:ascii="Helvetica" w:hAnsi="Helvetica"/>
          <w:sz w:val="22"/>
          <w:szCs w:val="22"/>
          <w:lang w:val="en-US"/>
        </w:rPr>
        <w:t xml:space="preserve"> inoculum</w:t>
      </w:r>
      <w:r w:rsidRPr="003F2548">
        <w:rPr>
          <w:rFonts w:ascii="Helvetica" w:hAnsi="Helvetica"/>
          <w:sz w:val="22"/>
          <w:szCs w:val="22"/>
          <w:lang w:val="en-US"/>
        </w:rPr>
        <w:t xml:space="preserve"> </w:t>
      </w:r>
      <w:ins w:id="111" w:author="Russell E Lewis" w:date="2022-11-28T11:36:00Z">
        <w:r w:rsidRPr="003F2548">
          <w:rPr>
            <w:rFonts w:ascii="Helvetica" w:hAnsi="Helvetica"/>
            <w:sz w:val="22"/>
            <w:szCs w:val="22"/>
            <w:lang w:val="en-US"/>
          </w:rPr>
          <w:t>(1x10</w:t>
        </w:r>
        <w:r w:rsidRPr="003F2548">
          <w:rPr>
            <w:rFonts w:ascii="Helvetica" w:hAnsi="Helvetica"/>
            <w:sz w:val="22"/>
            <w:szCs w:val="22"/>
            <w:vertAlign w:val="superscript"/>
            <w:lang w:val="en-US"/>
          </w:rPr>
          <w:t>4</w:t>
        </w:r>
      </w:ins>
      <w:ins w:id="112" w:author="Russell E Lewis" w:date="2022-11-28T11:37:00Z">
        <w:r w:rsidRPr="003F2548">
          <w:rPr>
            <w:rFonts w:ascii="Helvetica" w:hAnsi="Helvetica"/>
            <w:sz w:val="22"/>
            <w:szCs w:val="22"/>
            <w:lang w:val="en-US"/>
          </w:rPr>
          <w:t xml:space="preserve"> CFU/mL</w:t>
        </w:r>
      </w:ins>
      <w:ins w:id="113" w:author="Russell E Lewis" w:date="2022-11-28T11:36:00Z">
        <w:r w:rsidRPr="003F2548">
          <w:rPr>
            <w:rFonts w:ascii="Helvetica" w:hAnsi="Helvetica"/>
            <w:sz w:val="22"/>
            <w:szCs w:val="22"/>
            <w:lang w:val="en-US"/>
          </w:rPr>
          <w:t>)</w:t>
        </w:r>
      </w:ins>
      <w:r w:rsidR="00904028">
        <w:rPr>
          <w:rFonts w:ascii="Helvetica" w:hAnsi="Helvetica"/>
          <w:sz w:val="22"/>
          <w:szCs w:val="22"/>
          <w:lang w:val="en-US"/>
        </w:rPr>
        <w:t xml:space="preserve"> </w:t>
      </w:r>
      <w:r w:rsidR="00EA464D">
        <w:rPr>
          <w:rFonts w:ascii="Helvetica" w:hAnsi="Helvetica"/>
          <w:sz w:val="22"/>
          <w:szCs w:val="22"/>
          <w:lang w:val="en-US"/>
        </w:rPr>
        <w:t xml:space="preserve">of </w:t>
      </w:r>
      <w:ins w:id="114" w:author="Russell E Lewis" w:date="2022-11-28T11:36:00Z">
        <w:r w:rsidRPr="003F2548">
          <w:rPr>
            <w:rFonts w:ascii="Helvetica" w:hAnsi="Helvetica"/>
            <w:sz w:val="22"/>
            <w:szCs w:val="22"/>
            <w:lang w:val="en-US"/>
          </w:rPr>
          <w:t>test</w:t>
        </w:r>
      </w:ins>
      <w:r w:rsidRPr="003F2548">
        <w:rPr>
          <w:rFonts w:ascii="Helvetica" w:hAnsi="Helvetica"/>
          <w:sz w:val="22"/>
          <w:szCs w:val="22"/>
          <w:lang w:val="en-US"/>
        </w:rPr>
        <w:t xml:space="preserve"> </w:t>
      </w:r>
      <w:r w:rsidR="00EA464D">
        <w:rPr>
          <w:rFonts w:ascii="Helvetica" w:hAnsi="Helvetica"/>
          <w:sz w:val="22"/>
          <w:szCs w:val="22"/>
          <w:lang w:val="en-US"/>
        </w:rPr>
        <w:t xml:space="preserve">isolates. </w:t>
      </w:r>
      <w:ins w:id="115" w:author="Russell E Lewis" w:date="2022-11-28T11:37:00Z">
        <w:r w:rsidRPr="003F2548">
          <w:rPr>
            <w:rFonts w:ascii="Helvetica" w:hAnsi="Helvetica"/>
            <w:sz w:val="22"/>
            <w:szCs w:val="22"/>
            <w:lang w:val="en-US"/>
          </w:rPr>
          <w:t>The relationship of Tpos vs. an</w:t>
        </w:r>
      </w:ins>
      <w:ins w:id="116" w:author="Russell E Lewis" w:date="2022-11-28T11:38:00Z">
        <w:r w:rsidRPr="003F2548">
          <w:rPr>
            <w:rFonts w:ascii="Helvetica" w:hAnsi="Helvetica"/>
            <w:sz w:val="22"/>
            <w:szCs w:val="22"/>
            <w:lang w:val="en-US"/>
          </w:rPr>
          <w:t>tibiotic concentrations was fitt</w:t>
        </w:r>
      </w:ins>
      <w:r w:rsidR="00EA464D">
        <w:rPr>
          <w:rFonts w:ascii="Helvetica" w:hAnsi="Helvetica"/>
          <w:sz w:val="22"/>
          <w:szCs w:val="22"/>
          <w:lang w:val="en-US"/>
        </w:rPr>
        <w:t>ed</w:t>
      </w:r>
      <w:ins w:id="117" w:author="Russell E Lewis" w:date="2022-11-28T11:38:00Z">
        <w:r w:rsidRPr="003F2548">
          <w:rPr>
            <w:rFonts w:ascii="Helvetica" w:hAnsi="Helvetica"/>
            <w:sz w:val="22"/>
            <w:szCs w:val="22"/>
            <w:lang w:val="en-US"/>
          </w:rPr>
          <w:t xml:space="preserve"> </w:t>
        </w:r>
      </w:ins>
      <w:r w:rsidRPr="003F2548">
        <w:rPr>
          <w:rFonts w:ascii="Helvetica" w:hAnsi="Helvetica"/>
          <w:sz w:val="22"/>
          <w:szCs w:val="22"/>
          <w:lang w:val="en-US"/>
        </w:rPr>
        <w:t>to</w:t>
      </w:r>
      <w:ins w:id="118" w:author="Russell E Lewis" w:date="2022-11-28T11:38:00Z">
        <w:r w:rsidRPr="003F2548">
          <w:rPr>
            <w:rFonts w:ascii="Helvetica" w:hAnsi="Helvetica"/>
            <w:sz w:val="22"/>
            <w:szCs w:val="22"/>
            <w:lang w:val="en-US"/>
          </w:rPr>
          <w:t xml:space="preserve"> 4-parameter logistic regression model to estimate</w:t>
        </w:r>
      </w:ins>
      <w:ins w:id="119" w:author="Russell E Lewis" w:date="2022-11-28T11:39:00Z">
        <w:r w:rsidRPr="003F2548">
          <w:rPr>
            <w:rFonts w:ascii="Helvetica" w:hAnsi="Helvetica"/>
            <w:sz w:val="22"/>
            <w:szCs w:val="22"/>
            <w:lang w:val="en-US"/>
          </w:rPr>
          <w:t xml:space="preserve"> </w:t>
        </w:r>
      </w:ins>
      <w:ins w:id="120" w:author="Russell E Lewis" w:date="2022-11-28T11:40:00Z">
        <w:r w:rsidRPr="003F2548">
          <w:rPr>
            <w:rFonts w:ascii="Helvetica" w:hAnsi="Helvetica"/>
            <w:sz w:val="22"/>
            <w:szCs w:val="22"/>
            <w:lang w:val="en-US"/>
          </w:rPr>
          <w:t>EC50/EC90</w:t>
        </w:r>
      </w:ins>
      <w:r w:rsidR="00EA464D">
        <w:rPr>
          <w:rFonts w:ascii="Helvetica" w:hAnsi="Helvetica"/>
          <w:sz w:val="22"/>
          <w:szCs w:val="22"/>
          <w:lang w:val="en-US"/>
        </w:rPr>
        <w:t xml:space="preserve">. </w:t>
      </w:r>
      <w:ins w:id="121" w:author="Russell E Lewis" w:date="2022-11-28T11:49:00Z">
        <w:r w:rsidRPr="003F2548">
          <w:rPr>
            <w:rFonts w:ascii="Helvetica" w:hAnsi="Helvetica"/>
            <w:sz w:val="22"/>
            <w:szCs w:val="22"/>
            <w:lang w:val="en-US"/>
          </w:rPr>
          <w:t xml:space="preserve">For </w:t>
        </w:r>
      </w:ins>
      <w:r w:rsidR="00EA464D" w:rsidRPr="003F2548">
        <w:rPr>
          <w:rFonts w:ascii="Helvetica" w:hAnsi="Helvetica"/>
          <w:sz w:val="22"/>
          <w:szCs w:val="22"/>
          <w:lang w:val="en-US"/>
        </w:rPr>
        <w:t>combinatio</w:t>
      </w:r>
      <w:r w:rsidR="00EA464D">
        <w:rPr>
          <w:rFonts w:ascii="Helvetica" w:hAnsi="Helvetica"/>
          <w:sz w:val="22"/>
          <w:szCs w:val="22"/>
          <w:lang w:val="en-US"/>
        </w:rPr>
        <w:t>ns</w:t>
      </w:r>
      <w:ins w:id="122" w:author="Russell E Lewis" w:date="2022-11-28T11:50:00Z">
        <w:r w:rsidRPr="003F2548">
          <w:rPr>
            <w:rFonts w:ascii="Helvetica" w:hAnsi="Helvetica"/>
            <w:sz w:val="22"/>
            <w:szCs w:val="22"/>
            <w:lang w:val="en-US"/>
          </w:rPr>
          <w:t xml:space="preserve">, </w:t>
        </w:r>
      </w:ins>
      <w:ins w:id="123" w:author="Russell E Lewis" w:date="2022-11-28T11:51:00Z">
        <w:r w:rsidRPr="003F2548">
          <w:rPr>
            <w:rFonts w:ascii="Helvetica" w:hAnsi="Helvetica"/>
            <w:sz w:val="22"/>
            <w:szCs w:val="22"/>
            <w:lang w:val="en-US"/>
          </w:rPr>
          <w:t xml:space="preserve">a </w:t>
        </w:r>
      </w:ins>
      <w:ins w:id="124" w:author="Russell E Lewis" w:date="2022-11-28T11:53:00Z">
        <w:r w:rsidRPr="003F2548">
          <w:rPr>
            <w:rFonts w:ascii="Helvetica" w:hAnsi="Helvetica"/>
            <w:sz w:val="22"/>
            <w:szCs w:val="22"/>
            <w:lang w:val="en-US"/>
          </w:rPr>
          <w:t xml:space="preserve">predicted </w:t>
        </w:r>
      </w:ins>
      <w:ins w:id="125" w:author="Russell E Lewis" w:date="2022-11-28T11:51:00Z">
        <w:r w:rsidRPr="003F2548">
          <w:rPr>
            <w:rFonts w:ascii="Helvetica" w:hAnsi="Helvetica"/>
            <w:sz w:val="22"/>
            <w:szCs w:val="22"/>
            <w:lang w:val="en-US"/>
          </w:rPr>
          <w:t>null-response</w:t>
        </w:r>
      </w:ins>
      <w:ins w:id="126" w:author="Russell E Lewis" w:date="2022-11-28T11:52:00Z">
        <w:r w:rsidRPr="003F2548">
          <w:rPr>
            <w:rFonts w:ascii="Helvetica" w:hAnsi="Helvetica"/>
            <w:sz w:val="22"/>
            <w:szCs w:val="22"/>
            <w:lang w:val="en-US"/>
          </w:rPr>
          <w:t xml:space="preserve"> (Bliss-independence)</w:t>
        </w:r>
      </w:ins>
      <w:ins w:id="127" w:author="Russell E Lewis" w:date="2022-11-28T11:51:00Z">
        <w:r w:rsidRPr="003F2548">
          <w:rPr>
            <w:rFonts w:ascii="Helvetica" w:hAnsi="Helvetica"/>
            <w:sz w:val="22"/>
            <w:szCs w:val="22"/>
            <w:lang w:val="en-US"/>
          </w:rPr>
          <w:t xml:space="preserve"> </w:t>
        </w:r>
      </w:ins>
      <w:r w:rsidRPr="003F2548">
        <w:rPr>
          <w:rFonts w:ascii="Helvetica" w:hAnsi="Helvetica"/>
          <w:sz w:val="22"/>
          <w:szCs w:val="22"/>
          <w:lang w:val="en-US"/>
        </w:rPr>
        <w:t xml:space="preserve">interaction </w:t>
      </w:r>
      <w:ins w:id="128" w:author="Russell E Lewis" w:date="2022-11-28T11:53:00Z">
        <w:r w:rsidRPr="003F2548">
          <w:rPr>
            <w:rFonts w:ascii="Helvetica" w:hAnsi="Helvetica"/>
            <w:sz w:val="22"/>
            <w:szCs w:val="22"/>
            <w:lang w:val="en-US"/>
          </w:rPr>
          <w:t>model</w:t>
        </w:r>
      </w:ins>
      <w:r w:rsidRPr="003F2548">
        <w:rPr>
          <w:rFonts w:ascii="Helvetica" w:hAnsi="Helvetica"/>
          <w:sz w:val="22"/>
          <w:szCs w:val="22"/>
          <w:lang w:val="en-US"/>
        </w:rPr>
        <w:t xml:space="preserve"> </w:t>
      </w:r>
      <w:r w:rsidR="00EA464D">
        <w:rPr>
          <w:rFonts w:ascii="Helvetica" w:hAnsi="Helvetica"/>
          <w:sz w:val="22"/>
          <w:szCs w:val="22"/>
          <w:lang w:val="en-US"/>
        </w:rPr>
        <w:t xml:space="preserve">was compared </w:t>
      </w:r>
      <w:r w:rsidRPr="003F2548">
        <w:rPr>
          <w:rFonts w:ascii="Helvetica" w:hAnsi="Helvetica"/>
          <w:sz w:val="22"/>
          <w:szCs w:val="22"/>
          <w:lang w:val="en-US"/>
        </w:rPr>
        <w:t xml:space="preserve">to </w:t>
      </w:r>
      <w:r w:rsidR="00EA464D">
        <w:rPr>
          <w:rFonts w:ascii="Helvetica" w:hAnsi="Helvetica"/>
          <w:sz w:val="22"/>
          <w:szCs w:val="22"/>
          <w:lang w:val="en-US"/>
        </w:rPr>
        <w:t xml:space="preserve">Tpos </w:t>
      </w:r>
      <w:r w:rsidR="00522629">
        <w:rPr>
          <w:rFonts w:ascii="Helvetica" w:hAnsi="Helvetica"/>
          <w:sz w:val="22"/>
          <w:szCs w:val="22"/>
          <w:lang w:val="en-US"/>
        </w:rPr>
        <w:t>observed with the</w:t>
      </w:r>
      <w:r w:rsidR="00904028">
        <w:rPr>
          <w:rFonts w:ascii="Helvetica" w:hAnsi="Helvetica"/>
          <w:sz w:val="22"/>
          <w:szCs w:val="22"/>
          <w:lang w:val="en-US"/>
        </w:rPr>
        <w:t xml:space="preserve"> antibiotic</w:t>
      </w:r>
      <w:r w:rsidR="00EA464D">
        <w:rPr>
          <w:rFonts w:ascii="Helvetica" w:hAnsi="Helvetica"/>
          <w:sz w:val="22"/>
          <w:szCs w:val="22"/>
          <w:lang w:val="en-US"/>
        </w:rPr>
        <w:t xml:space="preserve"> combination</w:t>
      </w:r>
      <w:r w:rsidR="00B23B5E" w:rsidRPr="003F2548">
        <w:rPr>
          <w:rFonts w:ascii="Helvetica" w:hAnsi="Helvetica"/>
          <w:sz w:val="22"/>
          <w:szCs w:val="22"/>
          <w:lang w:val="en-US"/>
        </w:rPr>
        <w:t xml:space="preserve"> array</w:t>
      </w:r>
      <w:r w:rsidR="00EA464D">
        <w:rPr>
          <w:rFonts w:ascii="Helvetica" w:hAnsi="Helvetica"/>
          <w:sz w:val="22"/>
          <w:szCs w:val="22"/>
          <w:lang w:val="en-US"/>
        </w:rPr>
        <w:t xml:space="preserve"> </w:t>
      </w:r>
      <w:r w:rsidR="00522629">
        <w:rPr>
          <w:rFonts w:ascii="Helvetica" w:hAnsi="Helvetica"/>
          <w:sz w:val="22"/>
          <w:szCs w:val="22"/>
          <w:lang w:val="en-US"/>
        </w:rPr>
        <w:t xml:space="preserve">to </w:t>
      </w:r>
      <w:proofErr w:type="spellStart"/>
      <w:r w:rsidR="00522629">
        <w:rPr>
          <w:rFonts w:ascii="Helvetica" w:hAnsi="Helvetica"/>
          <w:sz w:val="22"/>
          <w:szCs w:val="22"/>
          <w:lang w:val="en-US"/>
        </w:rPr>
        <w:t>indentify</w:t>
      </w:r>
      <w:proofErr w:type="spellEnd"/>
      <w:r w:rsidR="00522629">
        <w:rPr>
          <w:rFonts w:ascii="Helvetica" w:hAnsi="Helvetica"/>
          <w:sz w:val="22"/>
          <w:szCs w:val="22"/>
          <w:lang w:val="en-US"/>
        </w:rPr>
        <w:t xml:space="preserve"> synergistic or antagonistic interactions.</w:t>
      </w:r>
    </w:p>
    <w:p w14:paraId="7B87E778" w14:textId="77777777" w:rsidR="00EA4E24" w:rsidRPr="003F2548" w:rsidRDefault="00EA4E24" w:rsidP="00EA4E24">
      <w:pPr>
        <w:rPr>
          <w:ins w:id="129" w:author="Russell E Lewis" w:date="2022-11-28T11:56:00Z"/>
          <w:rFonts w:ascii="Helvetica" w:hAnsi="Helvetica"/>
          <w:sz w:val="22"/>
          <w:szCs w:val="22"/>
          <w:lang w:val="en-US"/>
        </w:rPr>
      </w:pPr>
    </w:p>
    <w:p w14:paraId="2F7F0B0B" w14:textId="0921D2EC" w:rsidR="00EA4E24" w:rsidRPr="003F2548" w:rsidRDefault="00EA4E24">
      <w:pPr>
        <w:rPr>
          <w:rFonts w:ascii="Helvetica" w:hAnsi="Helvetica"/>
          <w:sz w:val="22"/>
          <w:szCs w:val="22"/>
          <w:lang w:val="en-US"/>
        </w:rPr>
      </w:pPr>
      <w:ins w:id="130" w:author="Russell E Lewis" w:date="2022-11-28T11:56:00Z">
        <w:r w:rsidRPr="003F2548">
          <w:rPr>
            <w:rFonts w:ascii="Helvetica" w:hAnsi="Helvetica"/>
            <w:b/>
            <w:bCs/>
            <w:sz w:val="22"/>
            <w:szCs w:val="22"/>
            <w:lang w:val="en-US"/>
          </w:rPr>
          <w:t>Results</w:t>
        </w:r>
      </w:ins>
      <w:ins w:id="131" w:author="Russell E Lewis" w:date="2022-11-28T11:57:00Z">
        <w:r w:rsidRPr="003F2548">
          <w:rPr>
            <w:rFonts w:ascii="Helvetica" w:hAnsi="Helvetica"/>
            <w:b/>
            <w:bCs/>
            <w:sz w:val="22"/>
            <w:szCs w:val="22"/>
            <w:lang w:val="en-US"/>
          </w:rPr>
          <w:t xml:space="preserve">: </w:t>
        </w:r>
      </w:ins>
      <w:r w:rsidR="00522629">
        <w:rPr>
          <w:rFonts w:ascii="Helvetica" w:hAnsi="Helvetica"/>
          <w:sz w:val="22"/>
          <w:szCs w:val="22"/>
          <w:lang w:val="en-US"/>
        </w:rPr>
        <w:t>I</w:t>
      </w:r>
      <w:r w:rsidR="00904028">
        <w:rPr>
          <w:rFonts w:ascii="Helvetica" w:hAnsi="Helvetica"/>
          <w:sz w:val="22"/>
          <w:szCs w:val="22"/>
          <w:lang w:val="en-US"/>
        </w:rPr>
        <w:t>n the absence of antibiotic</w:t>
      </w:r>
      <w:r w:rsidR="00522629">
        <w:rPr>
          <w:rFonts w:ascii="Helvetica" w:hAnsi="Helvetica"/>
          <w:sz w:val="22"/>
          <w:szCs w:val="22"/>
          <w:lang w:val="en-US"/>
        </w:rPr>
        <w:t>-containing serum, all isolates</w:t>
      </w:r>
      <w:r w:rsidRPr="003F2548">
        <w:rPr>
          <w:rFonts w:ascii="Helvetica" w:hAnsi="Helvetica"/>
          <w:sz w:val="22"/>
          <w:szCs w:val="22"/>
          <w:lang w:val="en-US"/>
        </w:rPr>
        <w:t xml:space="preserve"> demonstrated a linear relationship between Tpos of </w:t>
      </w:r>
      <w:r w:rsidR="004D42B7" w:rsidRPr="003F2548">
        <w:rPr>
          <w:rFonts w:ascii="Helvetica" w:hAnsi="Helvetica"/>
          <w:sz w:val="22"/>
          <w:szCs w:val="22"/>
          <w:lang w:val="en-US"/>
        </w:rPr>
        <w:t>9.4-10.8h</w:t>
      </w:r>
      <w:r w:rsidR="00522629">
        <w:rPr>
          <w:rFonts w:ascii="Helvetica" w:hAnsi="Helvetica"/>
          <w:sz w:val="22"/>
          <w:szCs w:val="22"/>
          <w:lang w:val="en-US"/>
        </w:rPr>
        <w:t xml:space="preserve"> to </w:t>
      </w:r>
      <w:r w:rsidR="00522629" w:rsidRPr="003F2548">
        <w:rPr>
          <w:rFonts w:ascii="Helvetica" w:hAnsi="Helvetica"/>
          <w:sz w:val="22"/>
          <w:szCs w:val="22"/>
          <w:lang w:val="en-US"/>
        </w:rPr>
        <w:t xml:space="preserve">4.5-5.2h </w:t>
      </w:r>
      <w:r w:rsidR="00522629">
        <w:rPr>
          <w:rFonts w:ascii="Helvetica" w:hAnsi="Helvetica"/>
          <w:sz w:val="22"/>
          <w:szCs w:val="22"/>
          <w:lang w:val="en-US"/>
        </w:rPr>
        <w:t>over an</w:t>
      </w:r>
      <w:r w:rsidR="00B23B5E" w:rsidRPr="003F2548">
        <w:rPr>
          <w:rFonts w:ascii="Helvetica" w:hAnsi="Helvetica"/>
          <w:sz w:val="22"/>
          <w:szCs w:val="22"/>
          <w:lang w:val="en-US"/>
        </w:rPr>
        <w:t xml:space="preserve"> inoculum range </w:t>
      </w:r>
      <w:r w:rsidR="00522629">
        <w:rPr>
          <w:rFonts w:ascii="Helvetica" w:hAnsi="Helvetica"/>
          <w:sz w:val="22"/>
          <w:szCs w:val="22"/>
          <w:lang w:val="en-US"/>
        </w:rPr>
        <w:t>spanning</w:t>
      </w:r>
      <w:r w:rsidR="00B23B5E" w:rsidRPr="003F2548">
        <w:rPr>
          <w:rFonts w:ascii="Helvetica" w:hAnsi="Helvetica"/>
          <w:sz w:val="22"/>
          <w:szCs w:val="22"/>
          <w:lang w:val="en-US"/>
        </w:rPr>
        <w:t xml:space="preserve"> 3x10</w:t>
      </w:r>
      <w:r w:rsidR="00522629">
        <w:rPr>
          <w:rFonts w:ascii="Helvetica" w:hAnsi="Helvetica"/>
          <w:sz w:val="22"/>
          <w:szCs w:val="22"/>
          <w:vertAlign w:val="superscript"/>
          <w:lang w:val="en-US"/>
        </w:rPr>
        <w:t>1</w:t>
      </w:r>
      <w:r w:rsidR="00B23B5E" w:rsidRPr="003F2548">
        <w:rPr>
          <w:rFonts w:ascii="Helvetica" w:hAnsi="Helvetica"/>
          <w:sz w:val="22"/>
          <w:szCs w:val="22"/>
          <w:lang w:val="en-US"/>
        </w:rPr>
        <w:t xml:space="preserve"> to </w:t>
      </w:r>
      <w:r w:rsidR="004D42B7" w:rsidRPr="003F2548">
        <w:rPr>
          <w:rFonts w:ascii="Helvetica" w:hAnsi="Helvetica"/>
          <w:sz w:val="22"/>
          <w:szCs w:val="22"/>
          <w:lang w:val="en-US"/>
        </w:rPr>
        <w:t>3x10</w:t>
      </w:r>
      <w:r w:rsidR="00522629">
        <w:rPr>
          <w:rFonts w:ascii="Helvetica" w:hAnsi="Helvetica"/>
          <w:sz w:val="22"/>
          <w:szCs w:val="22"/>
          <w:vertAlign w:val="superscript"/>
          <w:lang w:val="en-US"/>
        </w:rPr>
        <w:t>8</w:t>
      </w:r>
      <w:r w:rsidR="004D42B7" w:rsidRPr="003F2548">
        <w:rPr>
          <w:rFonts w:ascii="Helvetica" w:hAnsi="Helvetica"/>
          <w:sz w:val="22"/>
          <w:szCs w:val="22"/>
          <w:lang w:val="en-US"/>
        </w:rPr>
        <w:t xml:space="preserve"> CFU/</w:t>
      </w:r>
      <w:proofErr w:type="spellStart"/>
      <w:r w:rsidR="004D42B7" w:rsidRPr="003F2548">
        <w:rPr>
          <w:rFonts w:ascii="Helvetica" w:hAnsi="Helvetica"/>
          <w:sz w:val="22"/>
          <w:szCs w:val="22"/>
          <w:lang w:val="en-US"/>
        </w:rPr>
        <w:t>mL.</w:t>
      </w:r>
      <w:proofErr w:type="spellEnd"/>
      <w:r w:rsidR="004D42B7" w:rsidRPr="003F2548">
        <w:rPr>
          <w:rFonts w:ascii="Helvetica" w:hAnsi="Helvetica"/>
          <w:sz w:val="22"/>
          <w:szCs w:val="22"/>
          <w:lang w:val="en-US"/>
        </w:rPr>
        <w:t xml:space="preserve"> A</w:t>
      </w:r>
      <w:r w:rsidR="00522629">
        <w:rPr>
          <w:rFonts w:ascii="Helvetica" w:hAnsi="Helvetica"/>
          <w:sz w:val="22"/>
          <w:szCs w:val="22"/>
          <w:lang w:val="en-US"/>
        </w:rPr>
        <w:t xml:space="preserve"> consistent</w:t>
      </w:r>
      <w:r w:rsidR="00904028">
        <w:rPr>
          <w:rFonts w:ascii="Helvetica" w:hAnsi="Helvetica"/>
          <w:sz w:val="22"/>
          <w:szCs w:val="22"/>
          <w:lang w:val="en-US"/>
        </w:rPr>
        <w:t xml:space="preserve"> </w:t>
      </w:r>
      <w:r w:rsidR="004D42B7" w:rsidRPr="003F2548">
        <w:rPr>
          <w:rFonts w:ascii="Helvetica" w:hAnsi="Helvetica"/>
          <w:sz w:val="22"/>
          <w:szCs w:val="22"/>
          <w:lang w:val="en-US"/>
        </w:rPr>
        <w:t xml:space="preserve">dose-response relationship between Tpos and serum antibiotic </w:t>
      </w:r>
      <w:r w:rsidR="00904028">
        <w:rPr>
          <w:rFonts w:ascii="Helvetica" w:hAnsi="Helvetica"/>
          <w:sz w:val="22"/>
          <w:szCs w:val="22"/>
          <w:lang w:val="en-US"/>
        </w:rPr>
        <w:t xml:space="preserve">exposures </w:t>
      </w:r>
      <w:r w:rsidR="00B23B5E" w:rsidRPr="003F2548">
        <w:rPr>
          <w:rFonts w:ascii="Helvetica" w:hAnsi="Helvetica"/>
          <w:sz w:val="22"/>
          <w:szCs w:val="22"/>
          <w:lang w:val="en-US"/>
        </w:rPr>
        <w:t xml:space="preserve">was observed </w:t>
      </w:r>
      <w:r w:rsidR="00522629">
        <w:rPr>
          <w:rFonts w:ascii="Helvetica" w:hAnsi="Helvetica"/>
          <w:sz w:val="22"/>
          <w:szCs w:val="22"/>
          <w:lang w:val="en-US"/>
        </w:rPr>
        <w:t xml:space="preserve">for all antibiotics </w:t>
      </w:r>
      <w:r w:rsidR="00B23B5E" w:rsidRPr="003F2548">
        <w:rPr>
          <w:rFonts w:ascii="Helvetica" w:hAnsi="Helvetica"/>
          <w:sz w:val="22"/>
          <w:szCs w:val="22"/>
          <w:lang w:val="en-US"/>
        </w:rPr>
        <w:t>with</w:t>
      </w:r>
      <w:r w:rsidR="007D2B13" w:rsidRPr="003F2548">
        <w:rPr>
          <w:rFonts w:ascii="Helvetica" w:hAnsi="Helvetica"/>
          <w:sz w:val="22"/>
          <w:szCs w:val="22"/>
          <w:lang w:val="en-US"/>
        </w:rPr>
        <w:t xml:space="preserve"> the</w:t>
      </w:r>
      <w:r w:rsidR="00B23B5E" w:rsidRPr="003F2548">
        <w:rPr>
          <w:rFonts w:ascii="Helvetica" w:hAnsi="Helvetica"/>
          <w:sz w:val="22"/>
          <w:szCs w:val="22"/>
          <w:lang w:val="en-US"/>
        </w:rPr>
        <w:t xml:space="preserve"> EC50 </w:t>
      </w:r>
      <w:r w:rsidR="003F2548" w:rsidRPr="003F2548">
        <w:rPr>
          <w:rFonts w:ascii="Helvetica" w:hAnsi="Helvetica"/>
          <w:sz w:val="22"/>
          <w:szCs w:val="22"/>
          <w:lang w:val="en-US"/>
        </w:rPr>
        <w:t xml:space="preserve">Tpos of ~16 hr </w:t>
      </w:r>
      <w:r w:rsidR="00522629">
        <w:rPr>
          <w:rFonts w:ascii="Helvetica" w:hAnsi="Helvetica"/>
          <w:sz w:val="22"/>
          <w:szCs w:val="22"/>
          <w:lang w:val="en-US"/>
        </w:rPr>
        <w:t>evident at 1xMIC</w:t>
      </w:r>
      <w:r w:rsidR="007D2B13" w:rsidRPr="003F2548">
        <w:rPr>
          <w:rFonts w:ascii="Helvetica" w:hAnsi="Helvetica"/>
          <w:sz w:val="22"/>
          <w:szCs w:val="22"/>
          <w:lang w:val="en-US"/>
        </w:rPr>
        <w:t xml:space="preserve"> </w:t>
      </w:r>
      <w:r w:rsidR="00B23B5E" w:rsidRPr="003F2548">
        <w:rPr>
          <w:rFonts w:ascii="Helvetica" w:hAnsi="Helvetica"/>
          <w:sz w:val="22"/>
          <w:szCs w:val="22"/>
          <w:lang w:val="en-US"/>
        </w:rPr>
        <w:t xml:space="preserve">(Fig 1). </w:t>
      </w:r>
      <w:r w:rsidR="007D2B13" w:rsidRPr="003F2548">
        <w:rPr>
          <w:rFonts w:ascii="Helvetica" w:hAnsi="Helvetica"/>
          <w:sz w:val="22"/>
          <w:szCs w:val="22"/>
          <w:lang w:val="en-US"/>
        </w:rPr>
        <w:t xml:space="preserve">Combination experiments revealed </w:t>
      </w:r>
      <w:r w:rsidR="00522629">
        <w:rPr>
          <w:rFonts w:ascii="Helvetica" w:hAnsi="Helvetica"/>
          <w:sz w:val="22"/>
          <w:szCs w:val="22"/>
          <w:lang w:val="en-US"/>
        </w:rPr>
        <w:t>prolongation of</w:t>
      </w:r>
      <w:r w:rsidR="007D2B13" w:rsidRPr="003F2548">
        <w:rPr>
          <w:rFonts w:ascii="Helvetica" w:hAnsi="Helvetica"/>
          <w:sz w:val="22"/>
          <w:szCs w:val="22"/>
          <w:lang w:val="en-US"/>
        </w:rPr>
        <w:t xml:space="preserve"> Tpos</w:t>
      </w:r>
      <w:r w:rsidR="003F2548" w:rsidRPr="003F2548">
        <w:rPr>
          <w:rFonts w:ascii="Helvetica" w:hAnsi="Helvetica"/>
          <w:sz w:val="22"/>
          <w:szCs w:val="22"/>
          <w:lang w:val="en-US"/>
        </w:rPr>
        <w:t xml:space="preserve"> for </w:t>
      </w:r>
      <w:r w:rsidR="00522629">
        <w:rPr>
          <w:rFonts w:ascii="Helvetica" w:hAnsi="Helvetica"/>
          <w:sz w:val="22"/>
          <w:szCs w:val="22"/>
          <w:lang w:val="en-US"/>
        </w:rPr>
        <w:t xml:space="preserve">most </w:t>
      </w:r>
      <w:r w:rsidR="003F2548" w:rsidRPr="003F2548">
        <w:rPr>
          <w:rFonts w:ascii="Helvetica" w:hAnsi="Helvetica"/>
          <w:sz w:val="22"/>
          <w:szCs w:val="22"/>
          <w:lang w:val="en-US"/>
        </w:rPr>
        <w:t>antibiotic combinations</w:t>
      </w:r>
      <w:r w:rsidR="00EA464D">
        <w:rPr>
          <w:rFonts w:ascii="Helvetica" w:hAnsi="Helvetica"/>
          <w:sz w:val="22"/>
          <w:szCs w:val="22"/>
          <w:lang w:val="en-US"/>
        </w:rPr>
        <w:t xml:space="preserve"> (Table, Fig 2a) with the greatest improvement in Tpos observed with CZA + ATM against the NDM-producing KP (Table, Fig 2b.)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4343"/>
      </w:tblGrid>
      <w:tr w:rsidR="003F2548" w:rsidRPr="003F2548" w14:paraId="136B45E9" w14:textId="77777777" w:rsidTr="00C21524">
        <w:tc>
          <w:tcPr>
            <w:tcW w:w="2547" w:type="dxa"/>
          </w:tcPr>
          <w:p w14:paraId="69C5F576" w14:textId="4B2A1355" w:rsidR="003F2548" w:rsidRPr="003F2548" w:rsidRDefault="003F2548">
            <w:pPr>
              <w:rPr>
                <w:rFonts w:ascii="Helvetica" w:hAnsi="Helvetica"/>
                <w:sz w:val="22"/>
                <w:szCs w:val="22"/>
                <w:lang w:val="en-US"/>
              </w:rPr>
            </w:pPr>
            <w:r w:rsidRPr="003F2548">
              <w:rPr>
                <w:rFonts w:ascii="Helvetica" w:hAnsi="Helvetica"/>
                <w:sz w:val="22"/>
                <w:szCs w:val="22"/>
                <w:lang w:val="en-US"/>
              </w:rPr>
              <w:t>Antibiotic combination</w:t>
            </w:r>
          </w:p>
        </w:tc>
        <w:tc>
          <w:tcPr>
            <w:tcW w:w="2126" w:type="dxa"/>
          </w:tcPr>
          <w:p w14:paraId="6A66A73A" w14:textId="638B721A" w:rsidR="003F2548" w:rsidRPr="003F2548" w:rsidRDefault="003F2548">
            <w:pPr>
              <w:rPr>
                <w:rFonts w:ascii="Helvetica" w:hAnsi="Helvetica"/>
                <w:sz w:val="22"/>
                <w:szCs w:val="22"/>
                <w:lang w:val="en-US"/>
              </w:rPr>
            </w:pPr>
            <w:r w:rsidRPr="003F2548">
              <w:rPr>
                <w:rFonts w:ascii="Helvetica" w:hAnsi="Helvetica"/>
                <w:sz w:val="22"/>
                <w:szCs w:val="22"/>
                <w:lang w:val="en-US"/>
              </w:rPr>
              <w:t>Strain</w:t>
            </w:r>
          </w:p>
        </w:tc>
        <w:tc>
          <w:tcPr>
            <w:tcW w:w="4343" w:type="dxa"/>
          </w:tcPr>
          <w:p w14:paraId="7F2A4378" w14:textId="51036778" w:rsidR="003F2548" w:rsidRPr="003F2548" w:rsidRDefault="003F2548">
            <w:pPr>
              <w:rPr>
                <w:rFonts w:ascii="Helvetica" w:hAnsi="Helvetica"/>
                <w:sz w:val="22"/>
                <w:szCs w:val="22"/>
                <w:lang w:val="en-US"/>
              </w:rPr>
            </w:pPr>
            <w:r w:rsidRPr="003F2548">
              <w:rPr>
                <w:rFonts w:ascii="Helvetica" w:hAnsi="Helvetica"/>
                <w:sz w:val="22"/>
                <w:szCs w:val="22"/>
                <w:lang w:val="en-US"/>
              </w:rPr>
              <w:t>Mean Tpos change (hr) from predicted null response surface (95% CI)</w:t>
            </w:r>
          </w:p>
        </w:tc>
      </w:tr>
      <w:tr w:rsidR="003F2548" w:rsidRPr="003F2548" w14:paraId="17FE980F" w14:textId="77777777" w:rsidTr="00C21524">
        <w:tc>
          <w:tcPr>
            <w:tcW w:w="2547" w:type="dxa"/>
          </w:tcPr>
          <w:p w14:paraId="1565C41A" w14:textId="5A021FD1" w:rsidR="003F2548" w:rsidRPr="003F2548" w:rsidRDefault="003F2548">
            <w:pPr>
              <w:rPr>
                <w:rFonts w:ascii="Helvetica" w:hAnsi="Helvetica"/>
                <w:sz w:val="22"/>
                <w:szCs w:val="22"/>
                <w:lang w:val="en-US"/>
              </w:rPr>
            </w:pPr>
            <w:r w:rsidRPr="003F2548">
              <w:rPr>
                <w:rFonts w:ascii="Helvetica" w:hAnsi="Helvetica"/>
                <w:sz w:val="22"/>
                <w:szCs w:val="22"/>
                <w:lang w:val="en-US"/>
              </w:rPr>
              <w:t>CZA + GENT</w:t>
            </w:r>
          </w:p>
        </w:tc>
        <w:tc>
          <w:tcPr>
            <w:tcW w:w="2126" w:type="dxa"/>
          </w:tcPr>
          <w:p w14:paraId="7C20E5B8" w14:textId="10BC9053" w:rsidR="003F2548" w:rsidRPr="003F2548" w:rsidRDefault="003F2548">
            <w:pPr>
              <w:rPr>
                <w:rFonts w:ascii="Helvetica" w:hAnsi="Helvetica"/>
                <w:sz w:val="22"/>
                <w:szCs w:val="22"/>
                <w:lang w:val="en-US"/>
              </w:rPr>
            </w:pPr>
            <w:r w:rsidRPr="003F2548">
              <w:rPr>
                <w:rFonts w:ascii="Helvetica" w:hAnsi="Helvetica"/>
                <w:sz w:val="22"/>
                <w:szCs w:val="22"/>
                <w:lang w:val="en-US"/>
              </w:rPr>
              <w:t>KP_A (KPC)</w:t>
            </w:r>
          </w:p>
        </w:tc>
        <w:tc>
          <w:tcPr>
            <w:tcW w:w="4343" w:type="dxa"/>
          </w:tcPr>
          <w:p w14:paraId="1519C09A" w14:textId="735CBFB1" w:rsidR="003F2548" w:rsidRPr="003F2548" w:rsidRDefault="003F2548">
            <w:pPr>
              <w:rPr>
                <w:rFonts w:ascii="Helvetica" w:hAnsi="Helvetica"/>
                <w:sz w:val="22"/>
                <w:szCs w:val="22"/>
                <w:lang w:val="en-US"/>
              </w:rPr>
            </w:pPr>
            <w:r w:rsidRPr="003F2548">
              <w:rPr>
                <w:rFonts w:ascii="Helvetica" w:hAnsi="Helvetica"/>
                <w:sz w:val="22"/>
                <w:szCs w:val="22"/>
                <w:lang w:val="en-US"/>
              </w:rPr>
              <w:t>+ 5.68 (5.09-6.53)</w:t>
            </w:r>
          </w:p>
        </w:tc>
      </w:tr>
      <w:tr w:rsidR="003F2548" w:rsidRPr="003F2548" w14:paraId="229815CA" w14:textId="77777777" w:rsidTr="00C21524">
        <w:tc>
          <w:tcPr>
            <w:tcW w:w="2547" w:type="dxa"/>
          </w:tcPr>
          <w:p w14:paraId="1D1C2F33" w14:textId="78C4383E" w:rsidR="003F2548" w:rsidRPr="003F2548" w:rsidRDefault="003F2548">
            <w:pPr>
              <w:rPr>
                <w:rFonts w:ascii="Helvetica" w:hAnsi="Helvetica"/>
                <w:sz w:val="22"/>
                <w:szCs w:val="22"/>
              </w:rPr>
            </w:pPr>
            <w:r w:rsidRPr="003F2548">
              <w:rPr>
                <w:rFonts w:ascii="Helvetica" w:hAnsi="Helvetica"/>
                <w:sz w:val="22"/>
                <w:szCs w:val="22"/>
                <w:lang w:val="en-US"/>
              </w:rPr>
              <w:t>CZA + GENT</w:t>
            </w:r>
          </w:p>
        </w:tc>
        <w:tc>
          <w:tcPr>
            <w:tcW w:w="2126" w:type="dxa"/>
          </w:tcPr>
          <w:p w14:paraId="5D4B7065" w14:textId="62D54CDA" w:rsidR="003F2548" w:rsidRPr="003F2548" w:rsidRDefault="003F2548">
            <w:pPr>
              <w:rPr>
                <w:rFonts w:ascii="Helvetica" w:hAnsi="Helvetica"/>
                <w:sz w:val="22"/>
                <w:szCs w:val="22"/>
                <w:lang w:val="en-US"/>
              </w:rPr>
            </w:pPr>
            <w:r w:rsidRPr="003F2548">
              <w:rPr>
                <w:rFonts w:ascii="Helvetica" w:hAnsi="Helvetica"/>
                <w:sz w:val="22"/>
                <w:szCs w:val="22"/>
                <w:lang w:val="en-US"/>
              </w:rPr>
              <w:t>KP_B (KPC)</w:t>
            </w:r>
          </w:p>
        </w:tc>
        <w:tc>
          <w:tcPr>
            <w:tcW w:w="4343" w:type="dxa"/>
          </w:tcPr>
          <w:p w14:paraId="3223CDBA" w14:textId="7C5B9196" w:rsidR="003F2548" w:rsidRPr="003F2548" w:rsidRDefault="003F2548">
            <w:pPr>
              <w:rPr>
                <w:rFonts w:ascii="Helvetica" w:hAnsi="Helvetica"/>
                <w:sz w:val="22"/>
                <w:szCs w:val="22"/>
                <w:lang w:val="en-US"/>
              </w:rPr>
            </w:pPr>
            <w:r w:rsidRPr="003F2548">
              <w:rPr>
                <w:rFonts w:ascii="Helvetica" w:hAnsi="Helvetica"/>
                <w:sz w:val="22"/>
                <w:szCs w:val="22"/>
                <w:lang w:val="en-US"/>
              </w:rPr>
              <w:t>+ 3.05 (2.16-4.03)</w:t>
            </w:r>
          </w:p>
        </w:tc>
      </w:tr>
      <w:tr w:rsidR="003F2548" w:rsidRPr="003F2548" w14:paraId="107C569E" w14:textId="77777777" w:rsidTr="00C21524">
        <w:tc>
          <w:tcPr>
            <w:tcW w:w="2547" w:type="dxa"/>
          </w:tcPr>
          <w:p w14:paraId="3F88A938" w14:textId="1CAC4C1F" w:rsidR="003F2548" w:rsidRPr="003F2548" w:rsidRDefault="003F2548">
            <w:pPr>
              <w:rPr>
                <w:rFonts w:ascii="Helvetica" w:hAnsi="Helvetica"/>
                <w:sz w:val="22"/>
                <w:szCs w:val="22"/>
                <w:lang w:val="en-US"/>
              </w:rPr>
            </w:pPr>
            <w:r w:rsidRPr="003F2548">
              <w:rPr>
                <w:rFonts w:ascii="Helvetica" w:hAnsi="Helvetica"/>
                <w:sz w:val="22"/>
                <w:szCs w:val="22"/>
                <w:lang w:val="en-US"/>
              </w:rPr>
              <w:t>CZA + COL</w:t>
            </w:r>
          </w:p>
        </w:tc>
        <w:tc>
          <w:tcPr>
            <w:tcW w:w="2126" w:type="dxa"/>
          </w:tcPr>
          <w:p w14:paraId="78D0A414" w14:textId="04234691" w:rsidR="003F2548" w:rsidRPr="003F2548" w:rsidRDefault="003F2548">
            <w:pPr>
              <w:rPr>
                <w:rFonts w:ascii="Helvetica" w:hAnsi="Helvetica"/>
                <w:sz w:val="22"/>
                <w:szCs w:val="22"/>
                <w:lang w:val="en-US"/>
              </w:rPr>
            </w:pPr>
            <w:r w:rsidRPr="003F2548">
              <w:rPr>
                <w:rFonts w:ascii="Helvetica" w:hAnsi="Helvetica"/>
                <w:sz w:val="22"/>
                <w:szCs w:val="22"/>
                <w:lang w:val="en-US"/>
              </w:rPr>
              <w:t>KP_B (KPC)</w:t>
            </w:r>
          </w:p>
        </w:tc>
        <w:tc>
          <w:tcPr>
            <w:tcW w:w="4343" w:type="dxa"/>
          </w:tcPr>
          <w:p w14:paraId="77339231" w14:textId="5C4F8139" w:rsidR="003F2548" w:rsidRPr="003F2548" w:rsidRDefault="003F2548">
            <w:pPr>
              <w:rPr>
                <w:rFonts w:ascii="Helvetica" w:hAnsi="Helvetica"/>
                <w:sz w:val="22"/>
                <w:szCs w:val="22"/>
                <w:lang w:val="en-US"/>
              </w:rPr>
            </w:pPr>
            <w:r w:rsidRPr="003F2548">
              <w:rPr>
                <w:rFonts w:ascii="Helvetica" w:hAnsi="Helvetica"/>
                <w:sz w:val="22"/>
                <w:szCs w:val="22"/>
                <w:lang w:val="en-US"/>
              </w:rPr>
              <w:t>+ 2.31 (1.40-3.20)</w:t>
            </w:r>
          </w:p>
        </w:tc>
      </w:tr>
      <w:tr w:rsidR="003F2548" w:rsidRPr="003F2548" w14:paraId="0DBB28A2" w14:textId="77777777" w:rsidTr="00C21524">
        <w:tc>
          <w:tcPr>
            <w:tcW w:w="2547" w:type="dxa"/>
          </w:tcPr>
          <w:p w14:paraId="0D13A5C5" w14:textId="5868FA00" w:rsidR="003F2548" w:rsidRPr="003F2548" w:rsidRDefault="003F2548" w:rsidP="003F2548">
            <w:pPr>
              <w:rPr>
                <w:rFonts w:ascii="Helvetica" w:hAnsi="Helvetica"/>
                <w:sz w:val="22"/>
                <w:szCs w:val="22"/>
                <w:lang w:val="en-US"/>
              </w:rPr>
            </w:pPr>
            <w:r w:rsidRPr="003F2548">
              <w:rPr>
                <w:rFonts w:ascii="Helvetica" w:hAnsi="Helvetica"/>
                <w:sz w:val="22"/>
                <w:szCs w:val="22"/>
                <w:lang w:val="en-US"/>
              </w:rPr>
              <w:t>CZA + TGC</w:t>
            </w:r>
          </w:p>
        </w:tc>
        <w:tc>
          <w:tcPr>
            <w:tcW w:w="2126" w:type="dxa"/>
          </w:tcPr>
          <w:p w14:paraId="45CB3D26" w14:textId="128A879B" w:rsidR="003F2548" w:rsidRPr="003F2548" w:rsidRDefault="003F2548" w:rsidP="003F2548">
            <w:pPr>
              <w:rPr>
                <w:rFonts w:ascii="Helvetica" w:hAnsi="Helvetica"/>
                <w:sz w:val="22"/>
                <w:szCs w:val="22"/>
              </w:rPr>
            </w:pPr>
            <w:r w:rsidRPr="003F2548">
              <w:rPr>
                <w:rFonts w:ascii="Helvetica" w:hAnsi="Helvetica"/>
                <w:sz w:val="22"/>
                <w:szCs w:val="22"/>
                <w:lang w:val="en-US"/>
              </w:rPr>
              <w:t>KP_B (KPC)</w:t>
            </w:r>
          </w:p>
        </w:tc>
        <w:tc>
          <w:tcPr>
            <w:tcW w:w="4343" w:type="dxa"/>
          </w:tcPr>
          <w:p w14:paraId="20F5B8B1" w14:textId="3114273F" w:rsidR="003F2548" w:rsidRPr="003F2548" w:rsidRDefault="003F2548" w:rsidP="003F2548">
            <w:pPr>
              <w:rPr>
                <w:rFonts w:ascii="Helvetica" w:hAnsi="Helvetica"/>
                <w:sz w:val="22"/>
                <w:szCs w:val="22"/>
                <w:lang w:val="en-US"/>
              </w:rPr>
            </w:pPr>
            <w:r w:rsidRPr="003F2548">
              <w:rPr>
                <w:rFonts w:ascii="Helvetica" w:hAnsi="Helvetica"/>
                <w:sz w:val="22"/>
                <w:szCs w:val="22"/>
                <w:lang w:val="en-US"/>
              </w:rPr>
              <w:t>+ 1.66 (0.72-2.73)</w:t>
            </w:r>
          </w:p>
        </w:tc>
      </w:tr>
      <w:tr w:rsidR="003F2548" w:rsidRPr="003F2548" w14:paraId="6EAE3B69" w14:textId="77777777" w:rsidTr="00C21524">
        <w:tc>
          <w:tcPr>
            <w:tcW w:w="2547" w:type="dxa"/>
          </w:tcPr>
          <w:p w14:paraId="32F631AD" w14:textId="33E1C63E" w:rsidR="003F2548" w:rsidRPr="003F2548" w:rsidRDefault="003F2548" w:rsidP="003F2548">
            <w:pPr>
              <w:rPr>
                <w:rFonts w:ascii="Helvetica" w:hAnsi="Helvetica"/>
                <w:sz w:val="22"/>
                <w:szCs w:val="22"/>
                <w:lang w:val="en-US"/>
              </w:rPr>
            </w:pPr>
            <w:r w:rsidRPr="003F2548">
              <w:rPr>
                <w:rFonts w:ascii="Helvetica" w:hAnsi="Helvetica"/>
                <w:sz w:val="22"/>
                <w:szCs w:val="22"/>
                <w:lang w:val="en-US"/>
              </w:rPr>
              <w:t>CZA + ATM</w:t>
            </w:r>
          </w:p>
        </w:tc>
        <w:tc>
          <w:tcPr>
            <w:tcW w:w="2126" w:type="dxa"/>
          </w:tcPr>
          <w:p w14:paraId="29DC866D" w14:textId="08CB68E8" w:rsidR="003F2548" w:rsidRPr="003F2548" w:rsidRDefault="003F2548" w:rsidP="003F2548">
            <w:pPr>
              <w:rPr>
                <w:rFonts w:ascii="Helvetica" w:hAnsi="Helvetica"/>
                <w:sz w:val="22"/>
                <w:szCs w:val="22"/>
                <w:lang w:val="en-US"/>
              </w:rPr>
            </w:pPr>
            <w:r w:rsidRPr="003F2548">
              <w:rPr>
                <w:rFonts w:ascii="Helvetica" w:hAnsi="Helvetica"/>
                <w:sz w:val="22"/>
                <w:szCs w:val="22"/>
                <w:lang w:val="en-US"/>
              </w:rPr>
              <w:t>KP_NDM</w:t>
            </w:r>
          </w:p>
        </w:tc>
        <w:tc>
          <w:tcPr>
            <w:tcW w:w="4343" w:type="dxa"/>
          </w:tcPr>
          <w:p w14:paraId="0C1DCF81" w14:textId="528E0D49" w:rsidR="003F2548" w:rsidRPr="003F2548" w:rsidRDefault="003F2548" w:rsidP="003F2548">
            <w:pPr>
              <w:rPr>
                <w:rFonts w:ascii="Helvetica" w:hAnsi="Helvetica"/>
                <w:sz w:val="22"/>
                <w:szCs w:val="22"/>
                <w:lang w:val="en-US"/>
              </w:rPr>
            </w:pPr>
            <w:r w:rsidRPr="003F2548">
              <w:rPr>
                <w:rFonts w:ascii="Helvetica" w:hAnsi="Helvetica"/>
                <w:sz w:val="22"/>
                <w:szCs w:val="22"/>
                <w:lang w:val="en-US"/>
              </w:rPr>
              <w:t>+ 10.33 (10.32-10.34)</w:t>
            </w:r>
          </w:p>
        </w:tc>
      </w:tr>
    </w:tbl>
    <w:p w14:paraId="7C9FF1DF" w14:textId="64F39A0E" w:rsidR="003F2548" w:rsidRDefault="003F2548">
      <w:pPr>
        <w:rPr>
          <w:rFonts w:ascii="Helvetica" w:hAnsi="Helvetica"/>
          <w:sz w:val="22"/>
          <w:szCs w:val="22"/>
        </w:rPr>
      </w:pPr>
    </w:p>
    <w:p w14:paraId="7069FB07" w14:textId="184B2DC8" w:rsidR="00EA464D" w:rsidRPr="00EA464D" w:rsidRDefault="00EA464D">
      <w:pPr>
        <w:rPr>
          <w:rFonts w:ascii="Helvetica" w:hAnsi="Helvetica"/>
          <w:sz w:val="22"/>
          <w:szCs w:val="22"/>
          <w:lang w:val="en-US"/>
        </w:rPr>
      </w:pPr>
      <w:r w:rsidRPr="00EA464D">
        <w:rPr>
          <w:rFonts w:ascii="Helvetica" w:hAnsi="Helvetica"/>
          <w:b/>
          <w:bCs/>
          <w:sz w:val="22"/>
          <w:szCs w:val="22"/>
          <w:lang w:val="en-US"/>
        </w:rPr>
        <w:t xml:space="preserve">Conclusions: </w:t>
      </w:r>
      <w:r>
        <w:rPr>
          <w:rFonts w:ascii="Helvetica" w:hAnsi="Helvetica"/>
          <w:sz w:val="22"/>
          <w:szCs w:val="22"/>
          <w:lang w:val="en-US"/>
        </w:rPr>
        <w:t>Tpos was a robust and reproducible indicator of antimicrobial</w:t>
      </w:r>
      <w:r w:rsidR="00C21524">
        <w:rPr>
          <w:rFonts w:ascii="Helvetica" w:hAnsi="Helvetica"/>
          <w:sz w:val="22"/>
          <w:szCs w:val="22"/>
          <w:lang w:val="en-US"/>
        </w:rPr>
        <w:t xml:space="preserve"> activity in serum </w:t>
      </w:r>
      <w:r w:rsidR="00522629">
        <w:rPr>
          <w:rFonts w:ascii="Helvetica" w:hAnsi="Helvetica"/>
          <w:sz w:val="22"/>
          <w:szCs w:val="22"/>
          <w:lang w:val="en-US"/>
        </w:rPr>
        <w:t>that is capable of detecting</w:t>
      </w:r>
      <w:r w:rsidR="00C21524">
        <w:rPr>
          <w:rFonts w:ascii="Helvetica" w:hAnsi="Helvetica"/>
          <w:sz w:val="22"/>
          <w:szCs w:val="22"/>
          <w:lang w:val="en-US"/>
        </w:rPr>
        <w:t xml:space="preserve"> synergistic antibiotic interactions. </w:t>
      </w:r>
      <w:r w:rsidR="009062EA">
        <w:rPr>
          <w:rFonts w:ascii="Helvetica" w:hAnsi="Helvetica"/>
          <w:sz w:val="22"/>
          <w:szCs w:val="22"/>
          <w:lang w:val="en-US"/>
        </w:rPr>
        <w:t xml:space="preserve">Further test optimization could support its use </w:t>
      </w:r>
      <w:r w:rsidR="00904028">
        <w:rPr>
          <w:rFonts w:ascii="Helvetica" w:hAnsi="Helvetica"/>
          <w:sz w:val="22"/>
          <w:szCs w:val="22"/>
          <w:lang w:val="en-US"/>
        </w:rPr>
        <w:t>of this simple monitoring approach of antimicrobial activity</w:t>
      </w:r>
      <w:r w:rsidR="009062EA">
        <w:rPr>
          <w:rFonts w:ascii="Helvetica" w:hAnsi="Helvetica"/>
          <w:sz w:val="22"/>
          <w:szCs w:val="22"/>
          <w:lang w:val="en-US"/>
        </w:rPr>
        <w:t xml:space="preserve"> </w:t>
      </w:r>
      <w:r w:rsidR="00904028">
        <w:rPr>
          <w:rFonts w:ascii="Helvetica" w:hAnsi="Helvetica"/>
          <w:sz w:val="22"/>
          <w:szCs w:val="22"/>
          <w:lang w:val="en-US"/>
        </w:rPr>
        <w:t>in patient serum.</w:t>
      </w:r>
    </w:p>
    <w:p w14:paraId="472E9BFF" w14:textId="6223665E" w:rsidR="00EA464D" w:rsidRDefault="00EA464D">
      <w:pPr>
        <w:rPr>
          <w:rFonts w:ascii="Helvetica" w:hAnsi="Helvetica"/>
          <w:b/>
          <w:bCs/>
          <w:sz w:val="22"/>
          <w:szCs w:val="22"/>
          <w:lang w:val="en-US"/>
        </w:rPr>
      </w:pPr>
    </w:p>
    <w:p w14:paraId="031B1119" w14:textId="406BA39B" w:rsidR="00EA464D" w:rsidRDefault="00EA464D">
      <w:pPr>
        <w:rPr>
          <w:rFonts w:ascii="Helvetica" w:hAnsi="Helvetica"/>
          <w:b/>
          <w:bCs/>
          <w:sz w:val="22"/>
          <w:szCs w:val="22"/>
          <w:lang w:val="en-US"/>
        </w:rPr>
      </w:pPr>
    </w:p>
    <w:p w14:paraId="7C703BA3" w14:textId="7CA82DB6" w:rsidR="00EA464D" w:rsidRDefault="00EA464D">
      <w:pPr>
        <w:rPr>
          <w:rFonts w:ascii="Helvetica" w:hAnsi="Helvetica"/>
          <w:b/>
          <w:bCs/>
          <w:sz w:val="22"/>
          <w:szCs w:val="22"/>
          <w:lang w:val="en-US"/>
        </w:rPr>
      </w:pPr>
    </w:p>
    <w:p w14:paraId="5AEE908F" w14:textId="34D041B5" w:rsidR="00EA464D" w:rsidRDefault="00EA464D">
      <w:pPr>
        <w:rPr>
          <w:rFonts w:ascii="Helvetica" w:hAnsi="Helvetica"/>
          <w:b/>
          <w:bCs/>
          <w:sz w:val="22"/>
          <w:szCs w:val="22"/>
          <w:lang w:val="en-US"/>
        </w:rPr>
      </w:pPr>
    </w:p>
    <w:p w14:paraId="34759445" w14:textId="77777777" w:rsidR="00EA464D" w:rsidRPr="00EA464D" w:rsidRDefault="00EA464D">
      <w:pPr>
        <w:rPr>
          <w:rFonts w:ascii="Helvetica" w:hAnsi="Helvetica"/>
          <w:b/>
          <w:bCs/>
          <w:sz w:val="22"/>
          <w:szCs w:val="22"/>
          <w:lang w:val="en-US"/>
        </w:rPr>
      </w:pPr>
    </w:p>
    <w:sectPr w:rsidR="00EA464D" w:rsidRPr="00EA4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ussell E Lewis">
    <w15:presenceInfo w15:providerId="None" w15:userId="Russell E Lew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E24"/>
    <w:rsid w:val="00022BF9"/>
    <w:rsid w:val="00024B0B"/>
    <w:rsid w:val="00027114"/>
    <w:rsid w:val="00034696"/>
    <w:rsid w:val="00037E08"/>
    <w:rsid w:val="0005206C"/>
    <w:rsid w:val="00094426"/>
    <w:rsid w:val="000A30BF"/>
    <w:rsid w:val="000A4B6E"/>
    <w:rsid w:val="000D679A"/>
    <w:rsid w:val="000E7609"/>
    <w:rsid w:val="000F4574"/>
    <w:rsid w:val="001134AF"/>
    <w:rsid w:val="001223E1"/>
    <w:rsid w:val="00135178"/>
    <w:rsid w:val="00147B5C"/>
    <w:rsid w:val="001520AF"/>
    <w:rsid w:val="00183D40"/>
    <w:rsid w:val="0019170B"/>
    <w:rsid w:val="00195F23"/>
    <w:rsid w:val="001B0B0A"/>
    <w:rsid w:val="001D2572"/>
    <w:rsid w:val="001D3628"/>
    <w:rsid w:val="001E68C7"/>
    <w:rsid w:val="001F7013"/>
    <w:rsid w:val="00204FE6"/>
    <w:rsid w:val="0021037E"/>
    <w:rsid w:val="00210557"/>
    <w:rsid w:val="00211CBB"/>
    <w:rsid w:val="00215998"/>
    <w:rsid w:val="00240314"/>
    <w:rsid w:val="00244B62"/>
    <w:rsid w:val="00254B24"/>
    <w:rsid w:val="00263996"/>
    <w:rsid w:val="00273581"/>
    <w:rsid w:val="00284939"/>
    <w:rsid w:val="00286519"/>
    <w:rsid w:val="00295E44"/>
    <w:rsid w:val="00296128"/>
    <w:rsid w:val="002A129A"/>
    <w:rsid w:val="002B00DB"/>
    <w:rsid w:val="002B2184"/>
    <w:rsid w:val="002D19CA"/>
    <w:rsid w:val="002E1B27"/>
    <w:rsid w:val="002E5D44"/>
    <w:rsid w:val="00317041"/>
    <w:rsid w:val="00332284"/>
    <w:rsid w:val="00335078"/>
    <w:rsid w:val="003414F2"/>
    <w:rsid w:val="003634C7"/>
    <w:rsid w:val="00363FBA"/>
    <w:rsid w:val="003947D3"/>
    <w:rsid w:val="003A4876"/>
    <w:rsid w:val="003A564E"/>
    <w:rsid w:val="003B2B22"/>
    <w:rsid w:val="003C4E9C"/>
    <w:rsid w:val="003D2B67"/>
    <w:rsid w:val="003E1AEB"/>
    <w:rsid w:val="003F2548"/>
    <w:rsid w:val="00422730"/>
    <w:rsid w:val="0042577E"/>
    <w:rsid w:val="004335CB"/>
    <w:rsid w:val="00445769"/>
    <w:rsid w:val="004609FA"/>
    <w:rsid w:val="00464DE0"/>
    <w:rsid w:val="00472C01"/>
    <w:rsid w:val="004753D3"/>
    <w:rsid w:val="00476F5D"/>
    <w:rsid w:val="00497DE1"/>
    <w:rsid w:val="004A23B0"/>
    <w:rsid w:val="004A3701"/>
    <w:rsid w:val="004B5468"/>
    <w:rsid w:val="004B667E"/>
    <w:rsid w:val="004D42B7"/>
    <w:rsid w:val="004D436C"/>
    <w:rsid w:val="0050552F"/>
    <w:rsid w:val="005113B7"/>
    <w:rsid w:val="005148B8"/>
    <w:rsid w:val="00522629"/>
    <w:rsid w:val="005437C6"/>
    <w:rsid w:val="00571597"/>
    <w:rsid w:val="00573137"/>
    <w:rsid w:val="005736B2"/>
    <w:rsid w:val="00593D20"/>
    <w:rsid w:val="005947F5"/>
    <w:rsid w:val="00596B9F"/>
    <w:rsid w:val="005B2756"/>
    <w:rsid w:val="005B3E27"/>
    <w:rsid w:val="005D14FC"/>
    <w:rsid w:val="005D3E1F"/>
    <w:rsid w:val="005E1EEA"/>
    <w:rsid w:val="005F4D61"/>
    <w:rsid w:val="0063038B"/>
    <w:rsid w:val="0066427A"/>
    <w:rsid w:val="00666960"/>
    <w:rsid w:val="0067026F"/>
    <w:rsid w:val="006861AD"/>
    <w:rsid w:val="00694F11"/>
    <w:rsid w:val="006A484D"/>
    <w:rsid w:val="006A67C8"/>
    <w:rsid w:val="006B29AA"/>
    <w:rsid w:val="006B6C11"/>
    <w:rsid w:val="006B6EDD"/>
    <w:rsid w:val="006C1FF9"/>
    <w:rsid w:val="006C7A66"/>
    <w:rsid w:val="006D10F4"/>
    <w:rsid w:val="006E637B"/>
    <w:rsid w:val="006E6C4E"/>
    <w:rsid w:val="006E755E"/>
    <w:rsid w:val="00727B3E"/>
    <w:rsid w:val="0074280F"/>
    <w:rsid w:val="00747C49"/>
    <w:rsid w:val="007543A0"/>
    <w:rsid w:val="007608AE"/>
    <w:rsid w:val="00762ABB"/>
    <w:rsid w:val="00794396"/>
    <w:rsid w:val="00796672"/>
    <w:rsid w:val="007A2B11"/>
    <w:rsid w:val="007D2B13"/>
    <w:rsid w:val="007E1FBD"/>
    <w:rsid w:val="007F6358"/>
    <w:rsid w:val="0080525C"/>
    <w:rsid w:val="00807802"/>
    <w:rsid w:val="00831F27"/>
    <w:rsid w:val="0084524A"/>
    <w:rsid w:val="00847FE5"/>
    <w:rsid w:val="00850586"/>
    <w:rsid w:val="00857BE6"/>
    <w:rsid w:val="00861DF6"/>
    <w:rsid w:val="00894D88"/>
    <w:rsid w:val="008A4884"/>
    <w:rsid w:val="008B0036"/>
    <w:rsid w:val="008B7E4E"/>
    <w:rsid w:val="008D6652"/>
    <w:rsid w:val="008E1A52"/>
    <w:rsid w:val="008F0BA8"/>
    <w:rsid w:val="00904028"/>
    <w:rsid w:val="009062EA"/>
    <w:rsid w:val="00906EC1"/>
    <w:rsid w:val="00912ED7"/>
    <w:rsid w:val="009168E2"/>
    <w:rsid w:val="009229C6"/>
    <w:rsid w:val="009437FA"/>
    <w:rsid w:val="00952B69"/>
    <w:rsid w:val="00997D6C"/>
    <w:rsid w:val="009A336F"/>
    <w:rsid w:val="009C4D54"/>
    <w:rsid w:val="009C522A"/>
    <w:rsid w:val="009E245A"/>
    <w:rsid w:val="00A1103A"/>
    <w:rsid w:val="00A638CA"/>
    <w:rsid w:val="00A66443"/>
    <w:rsid w:val="00A867F4"/>
    <w:rsid w:val="00A908AC"/>
    <w:rsid w:val="00A9484A"/>
    <w:rsid w:val="00AA6B42"/>
    <w:rsid w:val="00AB5C4A"/>
    <w:rsid w:val="00AB7FF9"/>
    <w:rsid w:val="00AD0BBD"/>
    <w:rsid w:val="00AE56AD"/>
    <w:rsid w:val="00AF01F9"/>
    <w:rsid w:val="00B04E22"/>
    <w:rsid w:val="00B23B5E"/>
    <w:rsid w:val="00B400FB"/>
    <w:rsid w:val="00B67612"/>
    <w:rsid w:val="00B71BA5"/>
    <w:rsid w:val="00B75770"/>
    <w:rsid w:val="00B82749"/>
    <w:rsid w:val="00B9268F"/>
    <w:rsid w:val="00BA0A00"/>
    <w:rsid w:val="00BA2ECE"/>
    <w:rsid w:val="00BA30E6"/>
    <w:rsid w:val="00BB1A49"/>
    <w:rsid w:val="00BE026D"/>
    <w:rsid w:val="00BE38EC"/>
    <w:rsid w:val="00BF4A96"/>
    <w:rsid w:val="00BF7A51"/>
    <w:rsid w:val="00C17EF9"/>
    <w:rsid w:val="00C21524"/>
    <w:rsid w:val="00C24D39"/>
    <w:rsid w:val="00C3041D"/>
    <w:rsid w:val="00C31596"/>
    <w:rsid w:val="00C34CA0"/>
    <w:rsid w:val="00C40663"/>
    <w:rsid w:val="00C46DB2"/>
    <w:rsid w:val="00C83207"/>
    <w:rsid w:val="00C868C9"/>
    <w:rsid w:val="00C92430"/>
    <w:rsid w:val="00C94749"/>
    <w:rsid w:val="00CC565C"/>
    <w:rsid w:val="00D017A0"/>
    <w:rsid w:val="00D453FF"/>
    <w:rsid w:val="00D54353"/>
    <w:rsid w:val="00D74106"/>
    <w:rsid w:val="00D7554D"/>
    <w:rsid w:val="00D81002"/>
    <w:rsid w:val="00D832E6"/>
    <w:rsid w:val="00D83C50"/>
    <w:rsid w:val="00D929C4"/>
    <w:rsid w:val="00DB31E5"/>
    <w:rsid w:val="00DB4EF0"/>
    <w:rsid w:val="00DC5549"/>
    <w:rsid w:val="00E01CBC"/>
    <w:rsid w:val="00E2472D"/>
    <w:rsid w:val="00E31C3F"/>
    <w:rsid w:val="00E330DF"/>
    <w:rsid w:val="00E502A1"/>
    <w:rsid w:val="00E60263"/>
    <w:rsid w:val="00E671DD"/>
    <w:rsid w:val="00E871EF"/>
    <w:rsid w:val="00E9177F"/>
    <w:rsid w:val="00E91D91"/>
    <w:rsid w:val="00E976AE"/>
    <w:rsid w:val="00EA0393"/>
    <w:rsid w:val="00EA464D"/>
    <w:rsid w:val="00EA4E24"/>
    <w:rsid w:val="00EC406D"/>
    <w:rsid w:val="00EC5C42"/>
    <w:rsid w:val="00ED2044"/>
    <w:rsid w:val="00ED5CDC"/>
    <w:rsid w:val="00ED67CF"/>
    <w:rsid w:val="00EE4FE2"/>
    <w:rsid w:val="00EF5E50"/>
    <w:rsid w:val="00EF783E"/>
    <w:rsid w:val="00F0215A"/>
    <w:rsid w:val="00F208AD"/>
    <w:rsid w:val="00F22FC8"/>
    <w:rsid w:val="00F37AC8"/>
    <w:rsid w:val="00F46F3D"/>
    <w:rsid w:val="00F55CD5"/>
    <w:rsid w:val="00F62158"/>
    <w:rsid w:val="00F65F74"/>
    <w:rsid w:val="00F75B99"/>
    <w:rsid w:val="00F94A79"/>
    <w:rsid w:val="00F96A6C"/>
    <w:rsid w:val="00FC0E44"/>
    <w:rsid w:val="00FC3B84"/>
    <w:rsid w:val="00FD6E6B"/>
    <w:rsid w:val="00FE11AE"/>
    <w:rsid w:val="00FE72C4"/>
    <w:rsid w:val="00FE794F"/>
    <w:rsid w:val="00FF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0E31F"/>
  <w15:chartTrackingRefBased/>
  <w15:docId w15:val="{5C33A38F-D3E6-3647-9E39-1E91BE71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57BE6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BE6"/>
    <w:rPr>
      <w:rFonts w:eastAsiaTheme="majorEastAsia" w:cstheme="majorBidi"/>
      <w:b/>
      <w:color w:val="000000" w:themeColor="text1"/>
      <w:szCs w:val="32"/>
    </w:rPr>
  </w:style>
  <w:style w:type="paragraph" w:styleId="Title">
    <w:name w:val="Title"/>
    <w:basedOn w:val="Normal"/>
    <w:next w:val="BodyText"/>
    <w:link w:val="TitleChar"/>
    <w:autoRedefine/>
    <w:qFormat/>
    <w:rsid w:val="003634C7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3634C7"/>
    <w:rPr>
      <w:rFonts w:ascii="Times New Roman" w:eastAsiaTheme="majorEastAsia" w:hAnsi="Times New Roman" w:cstheme="majorBidi"/>
      <w:b/>
      <w:bCs/>
      <w:color w:val="000000" w:themeColor="text1"/>
      <w:sz w:val="28"/>
      <w:szCs w:val="36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3634C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634C7"/>
  </w:style>
  <w:style w:type="paragraph" w:customStyle="1" w:styleId="Compact">
    <w:name w:val="Compact"/>
    <w:basedOn w:val="BodyText"/>
    <w:autoRedefine/>
    <w:qFormat/>
    <w:rsid w:val="003634C7"/>
    <w:pPr>
      <w:spacing w:before="36" w:after="36"/>
    </w:pPr>
    <w:rPr>
      <w:rFonts w:ascii="Times New Roman" w:hAnsi="Times New Roman"/>
      <w:sz w:val="20"/>
      <w:lang w:val="en-US"/>
    </w:rPr>
  </w:style>
  <w:style w:type="paragraph" w:styleId="Bibliography">
    <w:name w:val="Bibliography"/>
    <w:basedOn w:val="Normal"/>
    <w:qFormat/>
    <w:rsid w:val="003634C7"/>
    <w:pPr>
      <w:spacing w:after="200" w:line="480" w:lineRule="auto"/>
    </w:pPr>
    <w:rPr>
      <w:rFonts w:ascii="Times New Roman" w:hAnsi="Times New Roman"/>
      <w:lang w:val="en-US"/>
    </w:rPr>
  </w:style>
  <w:style w:type="paragraph" w:styleId="Revision">
    <w:name w:val="Revision"/>
    <w:hidden/>
    <w:uiPriority w:val="99"/>
    <w:semiHidden/>
    <w:rsid w:val="009168E2"/>
  </w:style>
  <w:style w:type="table" w:styleId="TableGrid">
    <w:name w:val="Table Grid"/>
    <w:basedOn w:val="TableNormal"/>
    <w:uiPriority w:val="39"/>
    <w:rsid w:val="003F25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76764A7-2429-024C-B83E-DF130E89C23E}">
  <we:reference id="wa200001482" version="1.0.5.0" store="en-US" storeType="OMEX"/>
  <we:alternateReferences>
    <we:reference id="WA200001482" version="1.0.5.0" store="" storeType="OMEX"/>
  </we:alternateReferences>
  <we:properties>
    <we:property name="cache" value="{}"/>
    <we:property name="user-choices" value="{&quot;fafc35865fc4e99581f7707f2f9d3c1f&quot;:&quot;bloodculture&quot;,&quot;5cac9eda85ebe42d0e715d8a8474f3c4&quot;:&quot;commonly&quot;,&quot;86e3f6646e109fc895a2f25f0d1f1dbc&quot;:&quot;blood culture&quot;,&quot;9855022e4e7c15939b96793e696a02fb&quot;:&quot;carried out&quot;}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Alma Mater Studiorum Università do Bologna</Company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E Lewis</dc:creator>
  <cp:keywords/>
  <dc:description/>
  <cp:lastModifiedBy>Russell E Lewis</cp:lastModifiedBy>
  <cp:revision>2</cp:revision>
  <dcterms:created xsi:type="dcterms:W3CDTF">2022-11-29T07:25:00Z</dcterms:created>
  <dcterms:modified xsi:type="dcterms:W3CDTF">2022-11-29T07:25:00Z</dcterms:modified>
</cp:coreProperties>
</file>